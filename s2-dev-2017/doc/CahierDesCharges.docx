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D5" w:rsidRDefault="00895657">
      <w:pPr>
        <w:pStyle w:val="Titre"/>
        <w:rPr>
          <w:lang w:val="fr-FR"/>
        </w:rPr>
      </w:pPr>
      <w:r>
        <w:rPr>
          <w:lang w:val="fr-FR"/>
        </w:rPr>
        <w:t xml:space="preserve">Cahier des </w:t>
      </w:r>
      <w:del w:id="0" w:author="Alan" w:date="2017-02-21T13:14:00Z">
        <w:r>
          <w:rPr>
            <w:lang w:val="fr-FR"/>
          </w:rPr>
          <w:delText>CHARGES:</w:delText>
        </w:r>
      </w:del>
      <w:ins w:id="1" w:author="Alan" w:date="2017-02-21T13:14:00Z">
        <w:r>
          <w:rPr>
            <w:lang w:val="fr-FR"/>
          </w:rPr>
          <w:t>CHARGES :</w:t>
        </w:r>
      </w:ins>
      <w:r>
        <w:rPr>
          <w:lang w:val="fr-FR"/>
        </w:rPr>
        <w:t xml:space="preserve"> projet DEV groupe 34</w:t>
      </w:r>
    </w:p>
    <w:p w:rsidR="00A272D5" w:rsidRDefault="00895657">
      <w:pPr>
        <w:pStyle w:val="Sous-titre"/>
        <w:rPr>
          <w:lang w:val="fr-FR"/>
        </w:rPr>
      </w:pPr>
      <w:r>
        <w:rPr>
          <w:lang w:val="fr-FR"/>
        </w:rPr>
        <w:t>Deuxième semestre, année 2016-2017</w:t>
      </w:r>
    </w:p>
    <w:p w:rsidR="00A272D5" w:rsidRDefault="00895657">
      <w:pPr>
        <w:pStyle w:val="Sous-titre"/>
        <w:rPr>
          <w:lang w:val="fr-FR"/>
        </w:rPr>
      </w:pPr>
      <w:proofErr w:type="spellStart"/>
      <w:r>
        <w:rPr>
          <w:lang w:val="fr-FR"/>
          <w:rPrChange w:id="2" w:author="Alan" w:date="2017-02-21T13:10:00Z">
            <w:rPr/>
          </w:rPrChange>
        </w:rPr>
        <w:t>Gardin</w:t>
      </w:r>
      <w:proofErr w:type="spellEnd"/>
      <w:r>
        <w:rPr>
          <w:lang w:val="fr-FR"/>
          <w:rPrChange w:id="3" w:author="Alan" w:date="2017-02-21T13:10:00Z">
            <w:rPr/>
          </w:rPrChange>
        </w:rPr>
        <w:t xml:space="preserve"> Alan, </w:t>
      </w:r>
      <w:proofErr w:type="spellStart"/>
      <w:r>
        <w:rPr>
          <w:lang w:val="fr-FR"/>
          <w:rPrChange w:id="4" w:author="Alan" w:date="2017-02-21T13:10:00Z">
            <w:rPr/>
          </w:rPrChange>
        </w:rPr>
        <w:t>Hachicha</w:t>
      </w:r>
      <w:proofErr w:type="spellEnd"/>
      <w:r>
        <w:rPr>
          <w:lang w:val="fr-FR"/>
          <w:rPrChange w:id="5" w:author="Alan" w:date="2017-02-21T13:10:00Z">
            <w:rPr/>
          </w:rPrChange>
        </w:rPr>
        <w:t xml:space="preserve"> Anis, </w:t>
      </w:r>
      <w:proofErr w:type="spellStart"/>
      <w:r>
        <w:rPr>
          <w:lang w:val="fr-FR"/>
          <w:rPrChange w:id="6" w:author="Alan" w:date="2017-02-21T13:10:00Z">
            <w:rPr/>
          </w:rPrChange>
        </w:rPr>
        <w:t>Kheder</w:t>
      </w:r>
      <w:proofErr w:type="spellEnd"/>
      <w:r>
        <w:rPr>
          <w:lang w:val="fr-FR"/>
          <w:rPrChange w:id="7" w:author="Alan" w:date="2017-02-21T13:10:00Z">
            <w:rPr/>
          </w:rPrChange>
        </w:rPr>
        <w:t xml:space="preserve"> </w:t>
      </w:r>
      <w:proofErr w:type="spellStart"/>
      <w:r>
        <w:rPr>
          <w:lang w:val="fr-FR"/>
          <w:rPrChange w:id="8" w:author="Alan" w:date="2017-02-21T13:10:00Z">
            <w:rPr/>
          </w:rPrChange>
        </w:rPr>
        <w:t>Abdessalem</w:t>
      </w:r>
      <w:proofErr w:type="spellEnd"/>
    </w:p>
    <w:p w:rsidR="00A272D5" w:rsidRDefault="00895657">
      <w:pPr>
        <w:pStyle w:val="Sous-titre"/>
        <w:rPr>
          <w:lang w:val="fr-FR"/>
        </w:rPr>
      </w:pPr>
      <w:del w:id="9" w:author="Alan" w:date="2017-02-21T13:14:00Z">
        <w:r>
          <w:rPr>
            <w:lang w:val="fr-FR"/>
          </w:rPr>
          <w:delText>Encadrant:</w:delText>
        </w:r>
      </w:del>
      <w:ins w:id="10" w:author="Alan" w:date="2017-02-21T13:14:00Z">
        <w:r>
          <w:rPr>
            <w:lang w:val="fr-FR"/>
          </w:rPr>
          <w:t>Encadrant :</w:t>
        </w:r>
      </w:ins>
      <w:r>
        <w:rPr>
          <w:lang w:val="fr-FR"/>
        </w:rPr>
        <w:t xml:space="preserve"> Guillaume Le Gall</w:t>
      </w:r>
    </w:p>
    <w:bookmarkStart w:id="11" w:name="_Toc476558663" w:displacedByCustomXml="next"/>
    <w:sdt>
      <w:sdtPr>
        <w:rPr>
          <w:lang w:val="fr-FR"/>
        </w:rPr>
        <w:id w:val="-15704144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424559" w:rsidRDefault="00424559">
          <w:pPr>
            <w:pStyle w:val="En-ttedetabledesmatires"/>
          </w:pPr>
          <w:r>
            <w:rPr>
              <w:lang w:val="fr-FR"/>
            </w:rPr>
            <w:t>Table des matières</w:t>
          </w:r>
          <w:bookmarkEnd w:id="11"/>
        </w:p>
        <w:p w:rsidR="00424559" w:rsidRDefault="00424559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8663" w:history="1">
            <w:r w:rsidRPr="00E82946">
              <w:rPr>
                <w:rStyle w:val="Lienhypertexte"/>
                <w:noProof/>
                <w:lang w:val="fr-FR"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76558666" w:history="1">
            <w:r w:rsidRPr="00E82946">
              <w:rPr>
                <w:rStyle w:val="Lienhypertexte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</w:rPr>
              <w:t>Contexte et définition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67" w:history="1">
            <w:r w:rsidRPr="00E82946">
              <w:rPr>
                <w:rStyle w:val="Lienhypertexte"/>
                <w:noProof/>
                <w:lang w:val="fr-FR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</w:rPr>
              <w:t>Terminologie,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70" w:history="1">
            <w:r w:rsidRPr="00E82946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76558671" w:history="1">
            <w:r w:rsidRPr="00E82946">
              <w:rPr>
                <w:rStyle w:val="Lienhypertexte"/>
                <w:noProof/>
                <w:lang w:val="fr-FR"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Spécifications fonctionnelles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72" w:history="1">
            <w:r w:rsidRPr="00E82946">
              <w:rPr>
                <w:rStyle w:val="Lienhypertexte"/>
                <w:noProof/>
                <w:lang w:val="fr-FR"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73" w:history="1">
            <w:r w:rsidRPr="00E82946">
              <w:rPr>
                <w:rStyle w:val="Lienhypertexte"/>
                <w:noProof/>
                <w:lang w:val="fr-FR"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74" w:history="1">
            <w:r w:rsidRPr="00E82946">
              <w:rPr>
                <w:rStyle w:val="Lienhypertexte"/>
                <w:noProof/>
                <w:lang w:val="fr-FR"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Hiérarchisation des ressources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75" w:history="1">
            <w:r w:rsidRPr="00E82946">
              <w:rPr>
                <w:rStyle w:val="Lienhypertexte"/>
                <w:noProof/>
                <w:lang w:val="fr-FR"/>
              </w:rPr>
              <w:t>2.3.1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Serveur 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76" w:history="1">
            <w:r w:rsidRPr="00E82946">
              <w:rPr>
                <w:rStyle w:val="Lienhypertexte"/>
                <w:noProof/>
                <w:lang w:val="fr-FR"/>
              </w:rPr>
              <w:t>2.3.2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Serveur 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77" w:history="1">
            <w:r w:rsidRPr="00E82946">
              <w:rPr>
                <w:rStyle w:val="Lienhypertexte"/>
                <w:noProof/>
                <w:lang w:val="fr-FR"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78" w:history="1">
            <w:r w:rsidRPr="00E82946">
              <w:rPr>
                <w:rStyle w:val="Lienhypertexte"/>
                <w:noProof/>
              </w:rPr>
              <w:t>2.4.1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 xml:space="preserve">Fonctionnalités </w:t>
            </w:r>
            <w:r w:rsidRPr="00E82946">
              <w:rPr>
                <w:rStyle w:val="Lienhypertexte"/>
                <w:noProof/>
              </w:rPr>
              <w:t>côté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79" w:history="1">
            <w:r w:rsidRPr="00E82946">
              <w:rPr>
                <w:rStyle w:val="Lienhypertexte"/>
                <w:noProof/>
                <w:lang w:val="fr-FR"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80" w:history="1">
            <w:r w:rsidRPr="00E82946">
              <w:rPr>
                <w:rStyle w:val="Lienhypertexte"/>
                <w:noProof/>
                <w:lang w:val="fr-FR"/>
              </w:rPr>
              <w:t>2.5.1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Plateforme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81" w:history="1">
            <w:r w:rsidRPr="00E82946">
              <w:rPr>
                <w:rStyle w:val="Lienhypertexte"/>
                <w:noProof/>
                <w:lang w:val="fr-FR"/>
              </w:rPr>
              <w:t>2.5.2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Rendement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82" w:history="1">
            <w:r w:rsidRPr="00E82946">
              <w:rPr>
                <w:rStyle w:val="Lienhypertexte"/>
                <w:noProof/>
                <w:lang w:val="fr-FR"/>
              </w:rPr>
              <w:t>2.5.3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Maintenabilité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476558683" w:history="1">
            <w:r w:rsidRPr="00E82946">
              <w:rPr>
                <w:rStyle w:val="Lienhypertexte"/>
                <w:noProof/>
                <w:lang w:val="fr-FR"/>
              </w:rPr>
              <w:t>2.5.4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Portabilité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76558684" w:history="1">
            <w:r w:rsidRPr="00E82946">
              <w:rPr>
                <w:rStyle w:val="Lienhypertexte"/>
                <w:noProof/>
                <w:lang w:val="fr-FR"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Synthèses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85" w:history="1">
            <w:r w:rsidRPr="00E82946">
              <w:rPr>
                <w:rStyle w:val="Lienhypertexte"/>
                <w:noProof/>
                <w:lang w:val="fr-FR"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76558686" w:history="1">
            <w:r w:rsidRPr="00E82946">
              <w:rPr>
                <w:rStyle w:val="Lienhypertexte"/>
                <w:noProof/>
                <w:lang w:val="fr-FR"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pPr>
            <w:pStyle w:val="TM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76558687" w:history="1">
            <w:r w:rsidRPr="00E82946">
              <w:rPr>
                <w:rStyle w:val="Lienhypertexte"/>
                <w:noProof/>
                <w:lang w:val="fr-FR"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E82946">
              <w:rPr>
                <w:rStyle w:val="Lienhypertexte"/>
                <w:noProof/>
                <w:lang w:val="fr-FR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59" w:rsidRDefault="00424559">
          <w:r>
            <w:rPr>
              <w:b/>
              <w:bCs/>
              <w:lang w:val="fr-FR"/>
            </w:rPr>
            <w:fldChar w:fldCharType="end"/>
          </w:r>
        </w:p>
      </w:sdtContent>
    </w:sdt>
    <w:p w:rsidR="00424559" w:rsidRPr="0061519A" w:rsidRDefault="00424559" w:rsidP="0061519A">
      <w:pPr>
        <w:rPr>
          <w:ins w:id="12" w:author="Alan" w:date="2017-02-21T13:45:00Z"/>
          <w:lang w:val="fr-FR"/>
        </w:rPr>
      </w:pPr>
      <w:bookmarkStart w:id="13" w:name="_GoBack"/>
      <w:bookmarkEnd w:id="13"/>
    </w:p>
    <w:p w:rsidR="00A272D5" w:rsidRDefault="00A272D5">
      <w:pPr>
        <w:pStyle w:val="Titre2"/>
        <w:numPr>
          <w:ilvl w:val="1"/>
          <w:numId w:val="4"/>
        </w:numPr>
        <w:rPr>
          <w:del w:id="14" w:author="Alan" w:date="2017-02-21T13:42:00Z"/>
          <w:lang w:val="fr-FR"/>
        </w:rPr>
      </w:pPr>
      <w:bookmarkStart w:id="15" w:name="_Toc476558624"/>
      <w:bookmarkStart w:id="16" w:name="_Toc476558664"/>
      <w:bookmarkEnd w:id="15"/>
      <w:bookmarkEnd w:id="16"/>
    </w:p>
    <w:p w:rsidR="00A272D5" w:rsidRDefault="00895657">
      <w:pPr>
        <w:pStyle w:val="Titre1"/>
        <w:numPr>
          <w:ilvl w:val="0"/>
          <w:numId w:val="0"/>
        </w:numPr>
        <w:ind w:left="432" w:hanging="432"/>
        <w:rPr>
          <w:del w:id="17" w:author="Alan" w:date="2017-02-21T13:13:00Z"/>
          <w:lang w:val="fr-FR"/>
        </w:rPr>
        <w:pPrChange w:id="18" w:author="Alan" w:date="2017-02-23T14:11:00Z">
          <w:pPr>
            <w:numPr>
              <w:numId w:val="4"/>
            </w:numPr>
            <w:ind w:left="432" w:hanging="432"/>
          </w:pPr>
        </w:pPrChange>
      </w:pPr>
      <w:del w:id="19" w:author="Alan" w:date="2017-02-21T13:13:00Z">
        <w:r>
          <w:rPr>
            <w:b w:val="0"/>
            <w:bCs w:val="0"/>
            <w:smallCaps w:val="0"/>
          </w:rPr>
          <w:delText>Contexte et définition du problème</w:delText>
        </w:r>
        <w:bookmarkStart w:id="20" w:name="_Toc476558625"/>
        <w:bookmarkStart w:id="21" w:name="_Toc476558665"/>
        <w:bookmarkEnd w:id="20"/>
        <w:bookmarkEnd w:id="21"/>
      </w:del>
    </w:p>
    <w:p w:rsidR="00A272D5" w:rsidRPr="00C852D5" w:rsidRDefault="00895657" w:rsidP="00C852D5">
      <w:pPr>
        <w:pStyle w:val="Titre1"/>
        <w:pPrChange w:id="22" w:author="Alan" w:date="2017-02-23T14:11:00Z">
          <w:pPr/>
        </w:pPrChange>
      </w:pPr>
      <w:bookmarkStart w:id="23" w:name="_Toc476558666"/>
      <w:proofErr w:type="spellStart"/>
      <w:r w:rsidRPr="00C852D5">
        <w:t>Contexte</w:t>
      </w:r>
      <w:proofErr w:type="spellEnd"/>
      <w:r w:rsidRPr="00C852D5">
        <w:t xml:space="preserve"> et </w:t>
      </w:r>
      <w:proofErr w:type="spellStart"/>
      <w:r w:rsidRPr="00C852D5">
        <w:t>définition</w:t>
      </w:r>
      <w:proofErr w:type="spellEnd"/>
      <w:r w:rsidRPr="00C852D5">
        <w:t xml:space="preserve"> du </w:t>
      </w:r>
      <w:proofErr w:type="spellStart"/>
      <w:r w:rsidR="00E873F7" w:rsidRPr="00C852D5">
        <w:t>problème</w:t>
      </w:r>
      <w:bookmarkEnd w:id="23"/>
      <w:proofErr w:type="spellEnd"/>
    </w:p>
    <w:p w:rsidR="00A272D5" w:rsidRDefault="00895657">
      <w:pPr>
        <w:rPr>
          <w:ins w:id="24" w:author="Alan" w:date="2017-02-23T14:12:00Z"/>
          <w:lang w:val="fr-FR"/>
        </w:rPr>
      </w:pPr>
      <w:r>
        <w:rPr>
          <w:noProof/>
          <w:lang w:eastAsia="en-GB"/>
        </w:rPr>
        <w:drawing>
          <wp:anchor distT="19050" distB="23495" distL="133350" distR="135890" simplePos="0" relativeHeight="2" behindDoc="0" locked="0" layoutInCell="1" allowOverlap="1">
            <wp:simplePos x="0" y="0"/>
            <wp:positionH relativeFrom="margin">
              <wp:posOffset>43180</wp:posOffset>
            </wp:positionH>
            <wp:positionV relativeFrom="paragraph">
              <wp:posOffset>1330960</wp:posOffset>
            </wp:positionV>
            <wp:extent cx="5731510" cy="2795905"/>
            <wp:effectExtent l="0" t="0" r="0" b="0"/>
            <wp:wrapSquare wrapText="bothSides"/>
            <wp:docPr id="1" name="Image 1" descr="/Users/mac/Desktop/Capture d’écran 2017-02-19 à 17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/Users/mac/Desktop/Capture d’écran 2017-02-19 à 17.02.5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Sur le campus de Rennes, une équipe </w:t>
      </w:r>
      <w:r w:rsidR="00F84945">
        <w:rPr>
          <w:lang w:val="fr-FR"/>
        </w:rPr>
        <w:t>de chercheurs</w:t>
      </w:r>
      <w:r>
        <w:rPr>
          <w:lang w:val="fr-FR"/>
        </w:rPr>
        <w:t xml:space="preserve"> travaille sur un véhicule électrique Open-source. </w:t>
      </w:r>
      <w:r>
        <w:rPr>
          <w:lang w:val="fr-FR"/>
          <w:rPrChange w:id="25" w:author="Alan" w:date="2017-02-21T13:10:00Z">
            <w:rPr/>
          </w:rPrChange>
        </w:rPr>
        <w:t>Le moteur et les batteries du véhicule sont respectivement re</w:t>
      </w:r>
      <w:r w:rsidR="00F773C3">
        <w:rPr>
          <w:lang w:val="fr-FR"/>
        </w:rPr>
        <w:t xml:space="preserve">liés à un contrôleur de moteur « EC » </w:t>
      </w:r>
      <w:r>
        <w:rPr>
          <w:lang w:val="fr-FR"/>
          <w:rPrChange w:id="26" w:author="Alan" w:date="2017-02-21T13:10:00Z">
            <w:rPr/>
          </w:rPrChange>
        </w:rPr>
        <w:t xml:space="preserve"> et un système de contr</w:t>
      </w:r>
      <w:r w:rsidR="00F773C3">
        <w:rPr>
          <w:lang w:val="fr-FR"/>
        </w:rPr>
        <w:t>ôle de batteries « BMS »</w:t>
      </w:r>
      <w:r>
        <w:rPr>
          <w:lang w:val="fr-FR"/>
          <w:rPrChange w:id="27" w:author="Alan" w:date="2017-02-21T13:10:00Z">
            <w:rPr/>
          </w:rPrChange>
        </w:rPr>
        <w:t xml:space="preserve"> qui fournissent plusieurs</w:t>
      </w:r>
      <w:r w:rsidR="00F773C3">
        <w:rPr>
          <w:lang w:val="fr-FR"/>
        </w:rPr>
        <w:t xml:space="preserve"> données à un système embarqué « APU »</w:t>
      </w:r>
      <w:r>
        <w:rPr>
          <w:lang w:val="fr-FR"/>
          <w:rPrChange w:id="28" w:author="Alan" w:date="2017-02-21T13:10:00Z">
            <w:rPr/>
          </w:rPrChange>
        </w:rPr>
        <w:t>.</w:t>
      </w:r>
      <w:r w:rsidR="00F773C3">
        <w:rPr>
          <w:lang w:val="fr-FR"/>
        </w:rPr>
        <w:t xml:space="preserve"> D’autre part, une application « tableau de bord » </w:t>
      </w:r>
      <w:r>
        <w:rPr>
          <w:lang w:val="fr-FR"/>
          <w:rPrChange w:id="29" w:author="Alan" w:date="2017-02-21T13:10:00Z">
            <w:rPr/>
          </w:rPrChange>
        </w:rPr>
        <w:t xml:space="preserve">pour tablette a été développée. Reste à établir la connexion entre l’APU et la tablette pour que le conducteur puisse accéder à toutes les données concernant son véhicule. </w:t>
      </w:r>
      <w:r>
        <w:rPr>
          <w:lang w:val="fr-FR"/>
        </w:rPr>
        <w:t>C’est l’objet de ce projet.</w:t>
      </w:r>
      <w:ins w:id="30" w:author="Alan" w:date="2017-02-21T13:13:00Z">
        <w:r>
          <w:rPr>
            <w:lang w:val="fr-FR"/>
          </w:rPr>
          <w:t xml:space="preserve"> Ce document décrit les fonctionnalités et les contraintes qui devront être respectées par le prototype</w:t>
        </w:r>
      </w:ins>
    </w:p>
    <w:p w:rsidR="00A272D5" w:rsidRDefault="00895657">
      <w:pPr>
        <w:jc w:val="center"/>
        <w:rPr>
          <w:sz w:val="18"/>
          <w:lang w:val="fr-FR"/>
        </w:rPr>
        <w:pPrChange w:id="31" w:author="Alan" w:date="2017-02-23T14:12:00Z">
          <w:pPr/>
        </w:pPrChange>
      </w:pPr>
      <w:r>
        <w:rPr>
          <w:sz w:val="18"/>
          <w:lang w:val="fr-FR"/>
        </w:rPr>
        <w:t>(</w:t>
      </w:r>
      <w:ins w:id="32" w:author="Alan" w:date="2017-02-23T14:12:00Z">
        <w:r>
          <w:rPr>
            <w:sz w:val="18"/>
            <w:lang w:val="fr-FR"/>
          </w:rPr>
          <w:t>Guillaume Le Gall</w:t>
        </w:r>
      </w:ins>
      <w:ins w:id="33" w:author="Alan" w:date="2017-02-23T14:13:00Z">
        <w:r>
          <w:rPr>
            <w:sz w:val="18"/>
            <w:lang w:val="fr-FR"/>
          </w:rPr>
          <w:t>)</w:t>
        </w:r>
      </w:ins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</w:pPr>
      <w:del w:id="34" w:author="Alan" w:date="2017-02-21T13:12:00Z">
        <w:r>
          <w:rPr>
            <w:lang w:val="fr-FR"/>
          </w:rPr>
          <w:delText>Définitions</w:delText>
        </w:r>
      </w:del>
      <w:bookmarkStart w:id="35" w:name="_Toc476558667"/>
      <w:proofErr w:type="spellStart"/>
      <w:ins w:id="36" w:author="Alan" w:date="2017-02-21T13:12:00Z">
        <w:r>
          <w:t>Terminologie</w:t>
        </w:r>
      </w:ins>
      <w:proofErr w:type="spellEnd"/>
      <w:ins w:id="37" w:author="Alan" w:date="2017-02-22T11:45:00Z">
        <w:r>
          <w:t xml:space="preserve">, </w:t>
        </w:r>
        <w:proofErr w:type="spellStart"/>
        <w:r>
          <w:t>abréviations</w:t>
        </w:r>
      </w:ins>
      <w:bookmarkEnd w:id="35"/>
      <w:proofErr w:type="spellEnd"/>
    </w:p>
    <w:p w:rsidR="00A272D5" w:rsidRPr="00F773C3" w:rsidRDefault="00895657">
      <w:pPr>
        <w:rPr>
          <w:lang w:val="fr-FR"/>
        </w:rPr>
      </w:pPr>
      <w:del w:id="38" w:author="Alan" w:date="2017-02-21T13:12:00Z">
        <w:r>
          <w:rPr>
            <w:lang w:val="fr-FR"/>
          </w:rPr>
          <w:delText>Californium:</w:delText>
        </w:r>
      </w:del>
      <w:ins w:id="39" w:author="Alan" w:date="2017-02-21T13:12:00Z">
        <w:r>
          <w:rPr>
            <w:lang w:val="fr-FR"/>
          </w:rPr>
          <w:t>Californium :</w:t>
        </w:r>
      </w:ins>
      <w:ins w:id="40" w:author="Alan" w:date="2017-02-21T13:16:00Z">
        <w:r>
          <w:rPr>
            <w:lang w:val="fr-FR"/>
          </w:rPr>
          <w:t xml:space="preserve"> Libraire Java permettant d’utiliser le protocole CoAP.</w:t>
        </w:r>
      </w:ins>
    </w:p>
    <w:p w:rsidR="00A272D5" w:rsidRDefault="00895657">
      <w:pPr>
        <w:rPr>
          <w:lang w:val="fr-FR"/>
        </w:rPr>
      </w:pPr>
      <w:r>
        <w:rPr>
          <w:lang w:val="fr-FR"/>
        </w:rPr>
        <w:t>JSon : Format de représentation de données</w:t>
      </w:r>
      <w:ins w:id="41" w:author="Alan" w:date="2017-02-22T11:46:00Z">
        <w:r>
          <w:rPr>
            <w:lang w:val="fr-FR"/>
          </w:rPr>
          <w:t>.</w:t>
        </w:r>
      </w:ins>
    </w:p>
    <w:p w:rsidR="00A272D5" w:rsidRDefault="00895657">
      <w:pPr>
        <w:rPr>
          <w:ins w:id="42" w:author="Alan" w:date="2017-02-21T13:18:00Z"/>
          <w:lang w:val="fr-FR"/>
        </w:rPr>
      </w:pPr>
      <w:r>
        <w:rPr>
          <w:lang w:val="fr-FR"/>
        </w:rPr>
        <w:t xml:space="preserve">JSon-Simple : </w:t>
      </w:r>
      <w:del w:id="43" w:author="Alan" w:date="2017-02-24T01:52:00Z">
        <w:r>
          <w:rPr>
            <w:lang w:val="fr-FR"/>
          </w:rPr>
          <w:delText xml:space="preserve">Librairie </w:delText>
        </w:r>
      </w:del>
      <w:ins w:id="44" w:author="Alan" w:date="2017-02-24T01:52:00Z">
        <w:r>
          <w:rPr>
            <w:lang w:val="fr-FR"/>
          </w:rPr>
          <w:t xml:space="preserve">Bibliothèque </w:t>
        </w:r>
      </w:ins>
      <w:r>
        <w:rPr>
          <w:lang w:val="fr-FR"/>
        </w:rPr>
        <w:t>Java permettant une utilisation simple du format JSon</w:t>
      </w:r>
      <w:ins w:id="45" w:author="Alan" w:date="2017-02-22T11:46:00Z">
        <w:r>
          <w:rPr>
            <w:lang w:val="fr-FR"/>
          </w:rPr>
          <w:t>.</w:t>
        </w:r>
      </w:ins>
    </w:p>
    <w:p w:rsidR="00A272D5" w:rsidRDefault="00895657">
      <w:r>
        <w:rPr>
          <w:rPrChange w:id="46" w:author="Alan" w:date="2017-02-21T13:19:00Z">
            <w:rPr>
              <w:lang w:val="fr-FR"/>
            </w:rPr>
          </w:rPrChange>
        </w:rPr>
        <w:t xml:space="preserve">OSV : Open Source </w:t>
      </w:r>
      <w:proofErr w:type="spellStart"/>
      <w:r>
        <w:rPr>
          <w:rPrChange w:id="47" w:author="Alan" w:date="2017-02-21T13:19:00Z">
            <w:rPr>
              <w:lang w:val="fr-FR"/>
            </w:rPr>
          </w:rPrChange>
        </w:rPr>
        <w:t>Vehicule</w:t>
      </w:r>
      <w:proofErr w:type="spellEnd"/>
      <w:ins w:id="48" w:author="Alan" w:date="2017-02-22T10:41:00Z">
        <w:r>
          <w:t xml:space="preserve"> (</w:t>
        </w:r>
        <w:r>
          <w:rPr>
            <w:color w:val="00000A"/>
            <w:sz w:val="20"/>
          </w:rPr>
          <w:t>osvehicle.com)</w:t>
        </w:r>
      </w:ins>
    </w:p>
    <w:p w:rsidR="00A272D5" w:rsidRDefault="00895657">
      <w:r>
        <w:rPr>
          <w:rPrChange w:id="49" w:author="Alan" w:date="2017-02-21T13:19:00Z">
            <w:rPr>
              <w:lang w:val="fr-FR"/>
            </w:rPr>
          </w:rPrChange>
        </w:rPr>
        <w:t>BMS : Battery Management System</w:t>
      </w:r>
      <w:ins w:id="50" w:author="Alan" w:date="2017-02-22T11:45:00Z">
        <w:r>
          <w:t>.</w:t>
        </w:r>
      </w:ins>
    </w:p>
    <w:p w:rsidR="00A272D5" w:rsidRDefault="00895657">
      <w:pPr>
        <w:rPr>
          <w:lang w:val="fr-FR"/>
        </w:rPr>
      </w:pPr>
      <w:r>
        <w:rPr>
          <w:lang w:val="fr-FR"/>
        </w:rPr>
        <w:t>EC : Engine Controller</w:t>
      </w:r>
      <w:ins w:id="51" w:author="Alan" w:date="2017-02-22T11:45:00Z">
        <w:r>
          <w:rPr>
            <w:lang w:val="fr-FR"/>
          </w:rPr>
          <w:t>.</w:t>
        </w:r>
      </w:ins>
    </w:p>
    <w:p w:rsidR="00A272D5" w:rsidRDefault="00895657">
      <w:pPr>
        <w:rPr>
          <w:del w:id="52" w:author="Alan" w:date="2017-02-21T13:19:00Z"/>
          <w:lang w:val="fr-FR"/>
        </w:rPr>
      </w:pPr>
      <w:r>
        <w:rPr>
          <w:lang w:val="fr-FR"/>
        </w:rPr>
        <w:t xml:space="preserve">APU : </w:t>
      </w:r>
      <w:ins w:id="53" w:author="Alan" w:date="2017-02-22T10:42:00Z">
        <w:r>
          <w:rPr>
            <w:lang w:val="fr-FR"/>
          </w:rPr>
          <w:t>Système embarqué présent sur le véhicule. (pcengines.ch/apu.htm)</w:t>
        </w:r>
      </w:ins>
    </w:p>
    <w:p w:rsidR="00A272D5" w:rsidRDefault="00A272D5">
      <w:pPr>
        <w:rPr>
          <w:lang w:val="fr-FR"/>
        </w:rPr>
      </w:pPr>
    </w:p>
    <w:p w:rsidR="00A272D5" w:rsidRDefault="00895657">
      <w:pPr>
        <w:rPr>
          <w:lang w:val="fr-FR"/>
        </w:rPr>
      </w:pPr>
      <w:ins w:id="54" w:author="Alan" w:date="2017-02-21T13:19:00Z">
        <w:r>
          <w:rPr>
            <w:lang w:val="fr-FR"/>
          </w:rPr>
          <w:t xml:space="preserve">VIT : Travail absolument </w:t>
        </w:r>
      </w:ins>
      <w:ins w:id="55" w:author="Alan" w:date="2017-02-21T13:20:00Z">
        <w:r>
          <w:rPr>
            <w:lang w:val="fr-FR"/>
          </w:rPr>
          <w:t>requis</w:t>
        </w:r>
      </w:ins>
      <w:ins w:id="56" w:author="Alan" w:date="2017-02-21T13:19:00Z">
        <w:r>
          <w:rPr>
            <w:lang w:val="fr-FR"/>
          </w:rPr>
          <w:t>.</w:t>
        </w:r>
      </w:ins>
    </w:p>
    <w:p w:rsidR="00A272D5" w:rsidRDefault="00895657">
      <w:pPr>
        <w:rPr>
          <w:ins w:id="57" w:author="Alan" w:date="2017-02-21T13:19:00Z"/>
          <w:lang w:val="fr-FR"/>
        </w:rPr>
      </w:pPr>
      <w:ins w:id="58" w:author="Alan" w:date="2017-02-21T13:20:00Z">
        <w:r>
          <w:rPr>
            <w:lang w:val="fr-FR"/>
          </w:rPr>
          <w:t xml:space="preserve">MIN : Travail souhaité </w:t>
        </w:r>
      </w:ins>
      <w:ins w:id="59" w:author="Alan" w:date="2017-02-21T13:51:00Z">
        <w:r>
          <w:rPr>
            <w:lang w:val="fr-FR"/>
          </w:rPr>
          <w:t>mais non nécessaire.</w:t>
        </w:r>
      </w:ins>
    </w:p>
    <w:p w:rsidR="00A272D5" w:rsidRDefault="00A272D5">
      <w:pPr>
        <w:pStyle w:val="Titre2"/>
        <w:numPr>
          <w:ilvl w:val="1"/>
          <w:numId w:val="4"/>
        </w:numPr>
        <w:rPr>
          <w:del w:id="60" w:author="Alan" w:date="2017-02-21T13:19:00Z"/>
          <w:lang w:val="fr-FR"/>
        </w:rPr>
      </w:pPr>
      <w:bookmarkStart w:id="61" w:name="move4754464931"/>
      <w:bookmarkStart w:id="62" w:name="_Toc476558595"/>
      <w:bookmarkStart w:id="63" w:name="_Toc476558628"/>
      <w:bookmarkStart w:id="64" w:name="_Toc476558668"/>
      <w:bookmarkEnd w:id="61"/>
      <w:bookmarkEnd w:id="62"/>
      <w:bookmarkEnd w:id="63"/>
      <w:bookmarkEnd w:id="64"/>
    </w:p>
    <w:p w:rsidR="00A272D5" w:rsidRDefault="00895657">
      <w:pPr>
        <w:pStyle w:val="Titre2"/>
        <w:numPr>
          <w:ilvl w:val="1"/>
          <w:numId w:val="4"/>
        </w:numPr>
        <w:rPr>
          <w:del w:id="65" w:author="Alan" w:date="2017-02-21T13:21:00Z"/>
          <w:lang w:val="fr-FR"/>
        </w:rPr>
        <w:pPrChange w:id="66" w:author="Alan" w:date="2017-02-21T13:21:00Z">
          <w:pPr/>
        </w:pPrChange>
      </w:pPr>
      <w:del w:id="67" w:author="Alan" w:date="2017-02-21T13:17:00Z">
        <w:r>
          <w:rPr>
            <w:lang w:val="fr-FR"/>
          </w:rPr>
          <w:delText>Ethernet :</w:delText>
        </w:r>
      </w:del>
      <w:bookmarkStart w:id="68" w:name="_Toc476558596"/>
      <w:bookmarkStart w:id="69" w:name="_Toc476558629"/>
      <w:bookmarkStart w:id="70" w:name="_Toc476558669"/>
      <w:bookmarkEnd w:id="68"/>
      <w:bookmarkEnd w:id="69"/>
      <w:bookmarkEnd w:id="70"/>
    </w:p>
    <w:p w:rsidR="00A272D5" w:rsidRDefault="00895657">
      <w:pPr>
        <w:pStyle w:val="Titre2"/>
        <w:numPr>
          <w:ilvl w:val="1"/>
          <w:numId w:val="4"/>
        </w:numPr>
      </w:pPr>
      <w:bookmarkStart w:id="71" w:name="_Toc476558670"/>
      <w:r>
        <w:rPr>
          <w:lang w:val="fr-FR"/>
        </w:rPr>
        <w:t>Licence</w:t>
      </w:r>
      <w:bookmarkEnd w:id="71"/>
    </w:p>
    <w:p w:rsidR="00A272D5" w:rsidRDefault="00895657">
      <w:pPr>
        <w:rPr>
          <w:lang w:val="fr-FR"/>
        </w:rPr>
        <w:pPrChange w:id="72" w:author="Alan" w:date="2017-02-22T10:43:00Z">
          <w:pPr>
            <w:numPr>
              <w:numId w:val="4"/>
            </w:numPr>
            <w:ind w:left="432" w:hanging="432"/>
          </w:pPr>
        </w:pPrChange>
      </w:pPr>
      <w:ins w:id="73" w:author="Alan" w:date="2017-02-22T10:43:00Z">
        <w:r>
          <w:rPr>
            <w:lang w:val="fr-FR"/>
          </w:rPr>
          <w:t>Le travail sera effectué sous licence GPLv3 dans la continuation du travail déjà effectué par le client.</w:t>
        </w:r>
      </w:ins>
      <w:ins w:id="74" w:author="Alan" w:date="2017-02-22T10:44:00Z">
        <w:r>
          <w:rPr>
            <w:lang w:val="fr-FR"/>
          </w:rPr>
          <w:t xml:space="preserve"> Les modalités sont </w:t>
        </w:r>
      </w:ins>
      <w:ins w:id="75" w:author="Alan" w:date="2017-02-22T10:45:00Z">
        <w:r>
          <w:rPr>
            <w:lang w:val="fr-FR"/>
          </w:rPr>
          <w:t>explicitées</w:t>
        </w:r>
      </w:ins>
      <w:ins w:id="76" w:author="Alan" w:date="2017-02-22T10:44:00Z">
        <w:r>
          <w:rPr>
            <w:lang w:val="fr-FR"/>
          </w:rPr>
          <w:t xml:space="preserve"> i</w:t>
        </w:r>
      </w:ins>
      <w:ins w:id="77" w:author="Alan" w:date="2017-02-22T10:45:00Z">
        <w:r>
          <w:rPr>
            <w:lang w:val="fr-FR"/>
          </w:rPr>
          <w:t>c</w:t>
        </w:r>
      </w:ins>
      <w:ins w:id="78" w:author="Alan" w:date="2017-02-22T10:44:00Z">
        <w:r>
          <w:rPr>
            <w:lang w:val="fr-FR"/>
          </w:rPr>
          <w:t xml:space="preserve">i : </w:t>
        </w:r>
        <w:r>
          <w:rPr>
            <w:color w:val="00000A"/>
            <w:sz w:val="20"/>
            <w:lang w:val="fr-FR"/>
          </w:rPr>
          <w:t>www.gnu.org/licenses/quick-guide-gplv3.html</w:t>
        </w:r>
      </w:ins>
    </w:p>
    <w:p w:rsidR="00A272D5" w:rsidRDefault="00895657">
      <w:pPr>
        <w:pStyle w:val="Titre1"/>
        <w:numPr>
          <w:ilvl w:val="0"/>
          <w:numId w:val="4"/>
        </w:numPr>
        <w:rPr>
          <w:lang w:val="fr-FR"/>
        </w:rPr>
      </w:pPr>
      <w:bookmarkStart w:id="79" w:name="_Toc476558671"/>
      <w:r>
        <w:rPr>
          <w:lang w:val="fr-FR"/>
        </w:rPr>
        <w:lastRenderedPageBreak/>
        <w:t>Spécifications fonctionnelles et techniques</w:t>
      </w:r>
      <w:bookmarkEnd w:id="79"/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</w:pPr>
      <w:bookmarkStart w:id="80" w:name="_Toc476558672"/>
      <w:r>
        <w:rPr>
          <w:lang w:val="fr-FR"/>
        </w:rPr>
        <w:t>Livrables</w:t>
      </w:r>
      <w:bookmarkEnd w:id="80"/>
    </w:p>
    <w:p w:rsidR="00A272D5" w:rsidRDefault="00895657">
      <w:pPr>
        <w:rPr>
          <w:lang w:val="fr-FR"/>
        </w:rPr>
      </w:pPr>
      <w:r>
        <w:rPr>
          <w:lang w:val="fr-FR"/>
        </w:rPr>
        <w:t xml:space="preserve">Les livrables sont attendus pour la fin du deuxième semestre de l’année 2016-2017. </w:t>
      </w:r>
      <w:r>
        <w:rPr>
          <w:lang w:val="fr-FR"/>
          <w:rPrChange w:id="81" w:author="Alan" w:date="2017-02-21T13:10:00Z">
            <w:rPr/>
          </w:rPrChange>
        </w:rPr>
        <w:t>Il comprendra plusieurs codes sources, des programmes de tests et d’exemple, ainsi que la documentation du code au format</w:t>
      </w:r>
      <w:ins w:id="82" w:author="Alan" w:date="2017-02-22T10:46:00Z">
        <w:r>
          <w:rPr>
            <w:lang w:val="fr-FR"/>
          </w:rPr>
          <w:t xml:space="preserve"> </w:t>
        </w:r>
        <w:proofErr w:type="spellStart"/>
        <w:r>
          <w:rPr>
            <w:lang w:val="fr-FR"/>
          </w:rPr>
          <w:t>Javadoc</w:t>
        </w:r>
      </w:ins>
      <w:proofErr w:type="spellEnd"/>
      <w:del w:id="83" w:author="Alan" w:date="2017-02-22T10:46:00Z">
        <w:r>
          <w:rPr>
            <w:lang w:val="fr-FR"/>
          </w:rPr>
          <w:delText xml:space="preserve"> pdf/HTML</w:delText>
        </w:r>
      </w:del>
      <w:r>
        <w:rPr>
          <w:lang w:val="fr-FR"/>
          <w:rPrChange w:id="84" w:author="Alan" w:date="2017-02-21T13:10:00Z">
            <w:rPr/>
          </w:rPrChange>
        </w:rPr>
        <w:t>. En particulier, trois applications sont attendues :</w:t>
      </w:r>
    </w:p>
    <w:p w:rsidR="00A272D5" w:rsidRDefault="00895657">
      <w:pPr>
        <w:pStyle w:val="Paragraphedeliste"/>
        <w:numPr>
          <w:ilvl w:val="0"/>
          <w:numId w:val="2"/>
        </w:numPr>
        <w:spacing w:before="160" w:after="320" w:line="360" w:lineRule="auto"/>
        <w:rPr>
          <w:lang w:val="fr-FR"/>
        </w:rPr>
      </w:pPr>
      <w:r>
        <w:rPr>
          <w:lang w:val="fr-FR"/>
        </w:rPr>
        <w:t>Une application serveur qui fournit les ressources du BMS</w:t>
      </w:r>
      <w:ins w:id="85" w:author="Alan" w:date="2017-02-22T11:36:00Z">
        <w:r>
          <w:rPr>
            <w:lang w:val="fr-FR"/>
          </w:rPr>
          <w:t>.</w:t>
        </w:r>
      </w:ins>
    </w:p>
    <w:p w:rsidR="00A272D5" w:rsidRDefault="0089565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</w:t>
      </w:r>
      <w:ins w:id="86" w:author="Alan" w:date="2017-02-21T13:26:00Z">
        <w:r>
          <w:rPr>
            <w:lang w:val="fr-FR"/>
          </w:rPr>
          <w:t>e</w:t>
        </w:r>
      </w:ins>
      <w:del w:id="87" w:author="Alan" w:date="2017-02-21T13:26:00Z">
        <w:r>
          <w:rPr>
            <w:lang w:val="fr-FR"/>
          </w:rPr>
          <w:delText>a</w:delText>
        </w:r>
      </w:del>
      <w:r>
        <w:rPr>
          <w:lang w:val="fr-FR"/>
        </w:rPr>
        <w:t xml:space="preserve"> application serveur qui fournit les ressources du </w:t>
      </w:r>
      <w:del w:id="88" w:author="Alan" w:date="2017-02-23T14:30:00Z">
        <w:r>
          <w:rPr>
            <w:lang w:val="fr-FR"/>
          </w:rPr>
          <w:delText>BMS</w:delText>
        </w:r>
      </w:del>
      <w:ins w:id="89" w:author="Alan" w:date="2017-02-23T14:30:00Z">
        <w:r>
          <w:rPr>
            <w:lang w:val="fr-FR"/>
          </w:rPr>
          <w:t>EC</w:t>
        </w:r>
      </w:ins>
      <w:ins w:id="90" w:author="Alan" w:date="2017-02-22T11:36:00Z">
        <w:r>
          <w:rPr>
            <w:lang w:val="fr-FR"/>
          </w:rPr>
          <w:t>.</w:t>
        </w:r>
      </w:ins>
    </w:p>
    <w:p w:rsidR="00A272D5" w:rsidRDefault="0089565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</w:t>
      </w:r>
      <w:ins w:id="91" w:author="Alan" w:date="2017-02-21T13:26:00Z">
        <w:r>
          <w:rPr>
            <w:lang w:val="fr-FR"/>
          </w:rPr>
          <w:t>e</w:t>
        </w:r>
      </w:ins>
      <w:del w:id="92" w:author="Alan" w:date="2017-02-21T13:26:00Z">
        <w:r>
          <w:rPr>
            <w:lang w:val="fr-FR"/>
          </w:rPr>
          <w:delText>a</w:delText>
        </w:r>
      </w:del>
      <w:r>
        <w:rPr>
          <w:lang w:val="fr-FR"/>
        </w:rPr>
        <w:t xml:space="preserve"> application client qui reçoit les données des serveurs et les affiche sur la tablette.</w:t>
      </w:r>
    </w:p>
    <w:p w:rsidR="00A272D5" w:rsidRDefault="00895657">
      <w:pPr>
        <w:rPr>
          <w:lang w:val="fr-FR"/>
        </w:rPr>
        <w:pPrChange w:id="93" w:author="Alan" w:date="2017-02-22T20:06:00Z">
          <w:pPr>
            <w:ind w:hanging="360"/>
          </w:pPr>
        </w:pPrChange>
      </w:pPr>
      <w:ins w:id="94" w:author="Alan" w:date="2017-02-22T20:06:00Z">
        <w:r>
          <w:rPr>
            <w:lang w:val="fr-FR"/>
          </w:rPr>
          <w:t xml:space="preserve">Un </w:t>
        </w:r>
      </w:ins>
      <w:ins w:id="95" w:author="Alan" w:date="2017-02-23T14:30:00Z">
        <w:r>
          <w:rPr>
            <w:lang w:val="fr-FR"/>
          </w:rPr>
          <w:t>prototype</w:t>
        </w:r>
      </w:ins>
      <w:ins w:id="96" w:author="Alan" w:date="2017-02-22T20:06:00Z">
        <w:r>
          <w:rPr>
            <w:lang w:val="fr-FR"/>
          </w:rPr>
          <w:t xml:space="preserve"> de fichier Vagrant décrivant </w:t>
        </w:r>
      </w:ins>
      <w:ins w:id="97" w:author="Alan" w:date="2017-02-23T14:30:00Z">
        <w:r>
          <w:rPr>
            <w:lang w:val="fr-FR"/>
          </w:rPr>
          <w:t>un environnement virtuel</w:t>
        </w:r>
      </w:ins>
      <w:ins w:id="98" w:author="Alan" w:date="2017-02-22T20:06:00Z">
        <w:r>
          <w:rPr>
            <w:lang w:val="fr-FR"/>
          </w:rPr>
          <w:t xml:space="preserve"> de test est souhaité.</w:t>
        </w:r>
      </w:ins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</w:pPr>
      <w:bookmarkStart w:id="99" w:name="_Toc476558673"/>
      <w:r>
        <w:rPr>
          <w:lang w:val="fr-FR"/>
        </w:rPr>
        <w:t>Technologies utilisées</w:t>
      </w:r>
      <w:bookmarkEnd w:id="99"/>
    </w:p>
    <w:p w:rsidR="00A272D5" w:rsidRDefault="00895657">
      <w:pPr>
        <w:rPr>
          <w:lang w:val="fr-FR"/>
        </w:rPr>
      </w:pPr>
      <w:r>
        <w:rPr>
          <w:lang w:val="fr-FR"/>
        </w:rPr>
        <w:t xml:space="preserve">Les programmes livrés seront écrits à l’aide du langage </w:t>
      </w:r>
      <w:r w:rsidR="002B697B">
        <w:rPr>
          <w:lang w:val="fr-FR"/>
        </w:rPr>
        <w:t>Java</w:t>
      </w:r>
      <w:r>
        <w:rPr>
          <w:lang w:val="fr-FR"/>
        </w:rPr>
        <w:t xml:space="preserve">. </w:t>
      </w:r>
      <w:r>
        <w:rPr>
          <w:lang w:val="fr-FR"/>
          <w:rPrChange w:id="100" w:author="Alan" w:date="2017-02-21T13:10:00Z">
            <w:rPr/>
          </w:rPrChange>
        </w:rPr>
        <w:t xml:space="preserve">Le format retenu pour les ressources est le format JSon. Le programme client communiquera avec les programmes serveur par l’intermédiaire du protocole CoAP. </w:t>
      </w:r>
      <w:r>
        <w:rPr>
          <w:lang w:val="fr-FR"/>
        </w:rPr>
        <w:t xml:space="preserve">Les programmes utilisés utiliseront les </w:t>
      </w:r>
      <w:ins w:id="101" w:author="Alan" w:date="2017-02-24T01:52:00Z">
        <w:r>
          <w:rPr>
            <w:lang w:val="fr-FR"/>
          </w:rPr>
          <w:t>bibliothèque</w:t>
        </w:r>
      </w:ins>
      <w:del w:id="102" w:author="Alan" w:date="2017-02-24T01:52:00Z">
        <w:r>
          <w:rPr>
            <w:lang w:val="fr-FR"/>
          </w:rPr>
          <w:delText>librairie</w:delText>
        </w:r>
      </w:del>
      <w:r>
        <w:rPr>
          <w:lang w:val="fr-FR"/>
        </w:rPr>
        <w:t xml:space="preserve">s Californium et JSon-Simple. </w:t>
      </w:r>
    </w:p>
    <w:p w:rsidR="00A272D5" w:rsidRDefault="00895657">
      <w:pPr>
        <w:pStyle w:val="Titre2"/>
        <w:numPr>
          <w:ilvl w:val="1"/>
          <w:numId w:val="4"/>
        </w:numPr>
        <w:rPr>
          <w:ins w:id="103" w:author="Alan" w:date="2017-02-21T13:22:00Z"/>
          <w:lang w:val="fr-FR"/>
        </w:rPr>
      </w:pPr>
      <w:bookmarkStart w:id="104" w:name="_Toc476558674"/>
      <w:r>
        <w:rPr>
          <w:lang w:val="fr-FR"/>
        </w:rPr>
        <w:t>Hiérarchisation des ressources serveurs</w:t>
      </w:r>
      <w:bookmarkEnd w:id="104"/>
    </w:p>
    <w:p w:rsidR="00A272D5" w:rsidRDefault="00895657">
      <w:pPr>
        <w:pStyle w:val="Titre3"/>
        <w:numPr>
          <w:ilvl w:val="2"/>
          <w:numId w:val="4"/>
        </w:numPr>
        <w:rPr>
          <w:lang w:val="fr-FR"/>
        </w:rPr>
        <w:pPrChange w:id="105" w:author="Alan" w:date="2017-02-21T13:23:00Z">
          <w:pPr>
            <w:numPr>
              <w:numId w:val="4"/>
            </w:numPr>
            <w:ind w:left="432" w:hanging="432"/>
          </w:pPr>
        </w:pPrChange>
      </w:pPr>
      <w:bookmarkStart w:id="106" w:name="_Toc476558675"/>
      <w:ins w:id="107" w:author="Alan" w:date="2017-02-21T13:23:00Z">
        <w:r>
          <w:rPr>
            <w:lang w:val="fr-FR"/>
          </w:rPr>
          <w:t>Serveur EC</w:t>
        </w:r>
      </w:ins>
      <w:bookmarkEnd w:id="106"/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  <w:pPrChange w:id="108" w:author="Alan" w:date="2017-02-21T13:23:00Z">
          <w:pPr>
            <w:numPr>
              <w:numId w:val="4"/>
            </w:numPr>
            <w:ind w:left="432" w:hanging="432"/>
          </w:pPr>
        </w:pPrChange>
      </w:pPr>
      <w:ins w:id="109" w:author="Alan" w:date="2017-02-21T13:23:00Z">
        <w:r>
          <w:rPr>
            <w:lang w:val="fr-FR"/>
          </w:rPr>
          <w:t>/speed</w:t>
        </w:r>
      </w:ins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  <w:pPrChange w:id="110" w:author="Alan" w:date="2017-02-21T13:23:00Z">
          <w:pPr>
            <w:numPr>
              <w:numId w:val="4"/>
            </w:numPr>
            <w:ind w:left="432" w:hanging="432"/>
          </w:pPr>
        </w:pPrChange>
      </w:pPr>
      <w:ins w:id="111" w:author="Alan" w:date="2017-02-21T13:23:00Z">
        <w:r>
          <w:rPr>
            <w:lang w:val="fr-FR"/>
          </w:rPr>
          <w:t>/kms</w:t>
        </w:r>
      </w:ins>
    </w:p>
    <w:p w:rsidR="00A272D5" w:rsidRDefault="00895657">
      <w:pPr>
        <w:pStyle w:val="Titre3"/>
        <w:numPr>
          <w:ilvl w:val="2"/>
          <w:numId w:val="4"/>
        </w:numPr>
        <w:rPr>
          <w:lang w:val="fr-FR"/>
        </w:rPr>
        <w:pPrChange w:id="112" w:author="Alan" w:date="2017-02-21T13:23:00Z">
          <w:pPr>
            <w:numPr>
              <w:numId w:val="4"/>
            </w:numPr>
            <w:ind w:left="432" w:hanging="432"/>
          </w:pPr>
        </w:pPrChange>
      </w:pPr>
      <w:bookmarkStart w:id="113" w:name="_Toc476558676"/>
      <w:r>
        <w:rPr>
          <w:lang w:val="fr-FR"/>
        </w:rPr>
        <w:t>Serveur BMS</w:t>
      </w:r>
      <w:bookmarkEnd w:id="113"/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14" w:author="Alan" w:date="2017-02-21T13:23:00Z">
        <w:r>
          <w:rPr>
            <w:lang w:val="fr-FR"/>
          </w:rPr>
          <w:t>/soc</w:t>
        </w:r>
      </w:ins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15" w:author="Alan" w:date="2017-02-21T13:23:00Z">
        <w:r>
          <w:rPr>
            <w:lang w:val="fr-FR"/>
          </w:rPr>
          <w:t>/</w:t>
        </w:r>
        <w:proofErr w:type="spellStart"/>
        <w:r>
          <w:rPr>
            <w:lang w:val="fr-FR"/>
          </w:rPr>
          <w:t>charging</w:t>
        </w:r>
      </w:ins>
      <w:proofErr w:type="spellEnd"/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16" w:author="Alan" w:date="2017-02-21T13:23:00Z">
        <w:r>
          <w:rPr>
            <w:lang w:val="fr-FR"/>
          </w:rPr>
          <w:t>/</w:t>
        </w:r>
        <w:proofErr w:type="spellStart"/>
        <w:r>
          <w:rPr>
            <w:lang w:val="fr-FR"/>
          </w:rPr>
          <w:t>cell_voltage</w:t>
        </w:r>
      </w:ins>
      <w:proofErr w:type="spellEnd"/>
    </w:p>
    <w:p w:rsidR="00A272D5" w:rsidRDefault="00895657">
      <w:pPr>
        <w:pStyle w:val="Paragraphedeliste"/>
        <w:numPr>
          <w:ilvl w:val="0"/>
          <w:numId w:val="5"/>
        </w:numPr>
        <w:rPr>
          <w:ins w:id="117" w:author="Alan" w:date="2017-02-21T13:23:00Z"/>
          <w:lang w:val="fr-FR"/>
        </w:rPr>
      </w:pPr>
      <w:ins w:id="118" w:author="Alan" w:date="2017-02-21T13:23:00Z">
        <w:r>
          <w:rPr>
            <w:lang w:val="fr-FR"/>
          </w:rPr>
          <w:t>/</w:t>
        </w:r>
        <w:proofErr w:type="spellStart"/>
        <w:r>
          <w:rPr>
            <w:lang w:val="fr-FR"/>
          </w:rPr>
          <w:t>cell_voltage</w:t>
        </w:r>
        <w:proofErr w:type="spellEnd"/>
        <w:r>
          <w:rPr>
            <w:lang w:val="fr-FR"/>
          </w:rPr>
          <w:t>/</w:t>
        </w:r>
      </w:ins>
      <w:ins w:id="119" w:author="Alan" w:date="2017-02-21T13:24:00Z">
        <w:r>
          <w:rPr>
            <w:lang w:val="fr-FR"/>
          </w:rPr>
          <w:t>min</w:t>
        </w:r>
      </w:ins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20" w:author="Alan" w:date="2017-02-21T13:24:00Z">
        <w:r>
          <w:rPr>
            <w:lang w:val="fr-FR"/>
          </w:rPr>
          <w:t>/</w:t>
        </w:r>
        <w:proofErr w:type="spellStart"/>
        <w:r>
          <w:rPr>
            <w:lang w:val="fr-FR"/>
          </w:rPr>
          <w:t>cell_voltage</w:t>
        </w:r>
        <w:proofErr w:type="spellEnd"/>
        <w:r>
          <w:rPr>
            <w:lang w:val="fr-FR"/>
          </w:rPr>
          <w:t>/max</w:t>
        </w:r>
      </w:ins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21" w:author="Alan" w:date="2017-02-21T13:24:00Z">
        <w:r>
          <w:rPr>
            <w:lang w:val="fr-FR"/>
          </w:rPr>
          <w:t>/</w:t>
        </w:r>
        <w:proofErr w:type="spellStart"/>
        <w:r>
          <w:rPr>
            <w:lang w:val="fr-FR"/>
          </w:rPr>
          <w:t>cell_voltage</w:t>
        </w:r>
        <w:proofErr w:type="spellEnd"/>
        <w:r>
          <w:rPr>
            <w:lang w:val="fr-FR"/>
          </w:rPr>
          <w:t>/</w:t>
        </w:r>
        <w:proofErr w:type="spellStart"/>
        <w:r>
          <w:rPr>
            <w:lang w:val="fr-FR"/>
          </w:rPr>
          <w:t>average</w:t>
        </w:r>
      </w:ins>
      <w:proofErr w:type="spellEnd"/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22" w:author="Alan" w:date="2017-02-21T13:24:00Z">
        <w:r>
          <w:rPr>
            <w:lang w:val="fr-FR"/>
          </w:rPr>
          <w:t>/voltage</w:t>
        </w:r>
      </w:ins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</w:pPr>
      <w:ins w:id="123" w:author="Alan" w:date="2017-02-21T13:24:00Z">
        <w:r>
          <w:rPr>
            <w:lang w:val="fr-FR"/>
          </w:rPr>
          <w:t>/</w:t>
        </w:r>
        <w:proofErr w:type="spellStart"/>
        <w:r>
          <w:rPr>
            <w:lang w:val="fr-FR"/>
          </w:rPr>
          <w:t>current</w:t>
        </w:r>
      </w:ins>
      <w:proofErr w:type="spellEnd"/>
    </w:p>
    <w:p w:rsidR="00A272D5" w:rsidRDefault="00895657">
      <w:pPr>
        <w:pStyle w:val="Paragraphedeliste"/>
        <w:numPr>
          <w:ilvl w:val="0"/>
          <w:numId w:val="5"/>
        </w:numPr>
        <w:rPr>
          <w:lang w:val="fr-FR"/>
        </w:rPr>
        <w:pPrChange w:id="124" w:author="Alan" w:date="2017-02-21T13:23:00Z">
          <w:pPr>
            <w:numPr>
              <w:numId w:val="4"/>
            </w:numPr>
            <w:ind w:left="432" w:hanging="432"/>
          </w:pPr>
        </w:pPrChange>
      </w:pPr>
      <w:ins w:id="125" w:author="Alan" w:date="2017-02-21T13:24:00Z">
        <w:r>
          <w:rPr>
            <w:lang w:val="fr-FR"/>
          </w:rPr>
          <w:t>/power</w:t>
        </w:r>
      </w:ins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</w:pPr>
      <w:del w:id="126" w:author="Alan" w:date="2017-02-22T11:42:00Z">
        <w:r>
          <w:rPr>
            <w:lang w:val="fr-FR"/>
          </w:rPr>
          <w:delText xml:space="preserve">Description </w:delText>
        </w:r>
      </w:del>
      <w:bookmarkStart w:id="127" w:name="_Toc476558677"/>
      <w:ins w:id="128" w:author="Alan" w:date="2017-02-22T11:42:00Z">
        <w:r>
          <w:rPr>
            <w:lang w:val="fr-FR"/>
          </w:rPr>
          <w:t xml:space="preserve">Exigences </w:t>
        </w:r>
      </w:ins>
      <w:r>
        <w:rPr>
          <w:lang w:val="fr-FR"/>
        </w:rPr>
        <w:t>fonctionnelle</w:t>
      </w:r>
      <w:ins w:id="129" w:author="Alan" w:date="2017-02-22T11:42:00Z">
        <w:r>
          <w:rPr>
            <w:lang w:val="fr-FR"/>
          </w:rPr>
          <w:t>s</w:t>
        </w:r>
      </w:ins>
      <w:bookmarkEnd w:id="127"/>
    </w:p>
    <w:p w:rsidR="00A272D5" w:rsidRDefault="00895657">
      <w:pPr>
        <w:rPr>
          <w:lang w:val="fr-FR"/>
        </w:rPr>
      </w:pPr>
      <w:ins w:id="130" w:author="Alan" w:date="2017-02-21T13:27:00Z">
        <w:r>
          <w:rPr>
            <w:lang w:val="fr-FR"/>
          </w:rPr>
          <w:t>L’objectif est d</w:t>
        </w:r>
      </w:ins>
      <w:del w:id="131" w:author="Alan" w:date="2017-02-21T13:27:00Z">
        <w:r>
          <w:rPr>
            <w:lang w:val="fr-FR"/>
          </w:rPr>
          <w:delText>A</w:delText>
        </w:r>
      </w:del>
      <w:ins w:id="132" w:author="Alan" w:date="2017-02-21T13:27:00Z">
        <w:r>
          <w:rPr>
            <w:lang w:val="fr-FR"/>
          </w:rPr>
          <w:t>’a</w:t>
        </w:r>
      </w:ins>
      <w:r>
        <w:rPr>
          <w:lang w:val="fr-FR"/>
        </w:rPr>
        <w:t>ssurer la communication de bout en bout entre la tablette et l’APU</w:t>
      </w:r>
      <w:ins w:id="133" w:author="Alan" w:date="2017-02-21T13:27:00Z">
        <w:r>
          <w:rPr>
            <w:lang w:val="fr-FR"/>
          </w:rPr>
          <w:t>.</w:t>
        </w:r>
      </w:ins>
    </w:p>
    <w:p w:rsidR="00A272D5" w:rsidRPr="004243A6" w:rsidRDefault="00895657" w:rsidP="004243A6">
      <w:pPr>
        <w:rPr>
          <w:lang w:val="fr-FR"/>
        </w:rPr>
      </w:pPr>
      <w:bookmarkStart w:id="134" w:name="_Toc4756224761"/>
      <w:bookmarkStart w:id="135" w:name="_Toc4756224401"/>
      <w:bookmarkStart w:id="136" w:name="_Toc4756224041"/>
      <w:bookmarkStart w:id="137" w:name="_Toc4754481611"/>
      <w:bookmarkStart w:id="138" w:name="_Toc4754481341"/>
      <w:bookmarkStart w:id="139" w:name="_Toc4754481011"/>
      <w:bookmarkEnd w:id="134"/>
      <w:bookmarkEnd w:id="135"/>
      <w:bookmarkEnd w:id="136"/>
      <w:bookmarkEnd w:id="137"/>
      <w:bookmarkEnd w:id="138"/>
      <w:bookmarkEnd w:id="139"/>
      <w:del w:id="140" w:author="Alan" w:date="2017-02-21T13:40:00Z">
        <w:r>
          <w:rPr>
            <w:b/>
            <w:lang w:val="fr-FR"/>
          </w:rPr>
          <w:delText>Contraintes :</w:delText>
        </w:r>
        <w:bookmarkStart w:id="141" w:name="_Toc4756224771"/>
        <w:bookmarkStart w:id="142" w:name="_Toc4756224411"/>
        <w:bookmarkStart w:id="143" w:name="_Toc4756224051"/>
        <w:bookmarkStart w:id="144" w:name="_Toc4754481621"/>
        <w:bookmarkStart w:id="145" w:name="_Toc4754481351"/>
        <w:bookmarkStart w:id="146" w:name="_Toc4754481021"/>
        <w:bookmarkEnd w:id="141"/>
        <w:bookmarkEnd w:id="142"/>
        <w:bookmarkEnd w:id="143"/>
        <w:bookmarkEnd w:id="144"/>
        <w:bookmarkEnd w:id="145"/>
        <w:bookmarkEnd w:id="146"/>
        <w:r>
          <w:rPr>
            <w:lang w:val="fr-FR"/>
          </w:rPr>
          <w:delText>Adresses des machines dans le réseau suivant le protocole IPv6</w:delText>
        </w:r>
        <w:bookmarkStart w:id="147" w:name="_Toc4756224781"/>
        <w:bookmarkStart w:id="148" w:name="_Toc4756224421"/>
        <w:bookmarkStart w:id="149" w:name="_Toc4756224061"/>
        <w:bookmarkStart w:id="150" w:name="_Toc4754481631"/>
        <w:bookmarkStart w:id="151" w:name="_Toc4754481361"/>
        <w:bookmarkStart w:id="152" w:name="_Toc4754481031"/>
        <w:bookmarkEnd w:id="147"/>
        <w:bookmarkEnd w:id="148"/>
        <w:bookmarkEnd w:id="149"/>
        <w:bookmarkEnd w:id="150"/>
        <w:bookmarkEnd w:id="151"/>
        <w:bookmarkEnd w:id="152"/>
        <w:r>
          <w:rPr>
            <w:lang w:val="fr-FR"/>
          </w:rPr>
          <w:delText>Messages échangés respectant le protocole CoAP</w:delText>
        </w:r>
        <w:bookmarkStart w:id="153" w:name="_Toc4756224791"/>
        <w:bookmarkStart w:id="154" w:name="_Toc4756224431"/>
        <w:bookmarkStart w:id="155" w:name="_Toc4756224071"/>
        <w:bookmarkStart w:id="156" w:name="_Toc4754481641"/>
        <w:bookmarkStart w:id="157" w:name="_Toc4754481371"/>
        <w:bookmarkStart w:id="158" w:name="_Toc4754481041"/>
        <w:bookmarkEnd w:id="153"/>
        <w:bookmarkEnd w:id="154"/>
        <w:bookmarkEnd w:id="155"/>
        <w:bookmarkEnd w:id="156"/>
        <w:bookmarkEnd w:id="157"/>
        <w:bookmarkEnd w:id="158"/>
        <w:r>
          <w:rPr>
            <w:lang w:val="fr-FR"/>
          </w:rPr>
          <w:delText>Format J</w:delText>
        </w:r>
      </w:del>
      <w:del w:id="159" w:author="Alan" w:date="2017-02-21T13:36:00Z">
        <w:r w:rsidRPr="004243A6">
          <w:rPr>
            <w:lang w:val="fr-FR"/>
          </w:rPr>
          <w:delText xml:space="preserve">  </w:delText>
        </w:r>
        <w:bookmarkStart w:id="160" w:name="_Toc4756224801"/>
        <w:bookmarkStart w:id="161" w:name="_Toc4756224441"/>
        <w:bookmarkStart w:id="162" w:name="_Toc4756224081"/>
        <w:bookmarkStart w:id="163" w:name="_Toc4754481651"/>
        <w:bookmarkStart w:id="164" w:name="_Toc4754481381"/>
        <w:bookmarkStart w:id="165" w:name="_Toc4754481051"/>
        <w:bookmarkEnd w:id="160"/>
        <w:bookmarkEnd w:id="161"/>
        <w:bookmarkEnd w:id="162"/>
        <w:bookmarkEnd w:id="163"/>
        <w:bookmarkEnd w:id="164"/>
        <w:bookmarkEnd w:id="165"/>
        <w:r w:rsidRPr="004243A6">
          <w:rPr>
            <w:b/>
            <w:lang w:val="fr-FR"/>
          </w:rPr>
          <w:delText>Fonctio</w:delText>
        </w:r>
        <w:bookmarkStart w:id="166" w:name="_Toc4756224811"/>
        <w:bookmarkStart w:id="167" w:name="_Toc4756224451"/>
        <w:bookmarkStart w:id="168" w:name="_Toc4756224091"/>
        <w:bookmarkStart w:id="169" w:name="_Toc4754481661"/>
        <w:bookmarkStart w:id="170" w:name="_Toc4754481391"/>
        <w:bookmarkStart w:id="171" w:name="_Toc4754481061"/>
        <w:bookmarkEnd w:id="166"/>
        <w:bookmarkEnd w:id="167"/>
        <w:bookmarkEnd w:id="168"/>
        <w:bookmarkEnd w:id="169"/>
        <w:bookmarkEnd w:id="170"/>
        <w:bookmarkEnd w:id="171"/>
        <w:r w:rsidRPr="004243A6">
          <w:rPr>
            <w:lang w:val="fr-FR"/>
          </w:rPr>
          <w:delText>Demander une ressource du BMS ou du EC</w:delText>
        </w:r>
        <w:bookmarkStart w:id="172" w:name="_Toc4756224821"/>
        <w:bookmarkStart w:id="173" w:name="_Toc4756224461"/>
        <w:bookmarkStart w:id="174" w:name="_Toc4756224101"/>
        <w:bookmarkStart w:id="175" w:name="_Toc4754481671"/>
        <w:bookmarkStart w:id="176" w:name="_Toc4754481401"/>
        <w:bookmarkStart w:id="177" w:name="_Toc4754481071"/>
        <w:bookmarkEnd w:id="172"/>
        <w:bookmarkEnd w:id="173"/>
        <w:bookmarkEnd w:id="174"/>
        <w:bookmarkEnd w:id="175"/>
        <w:bookmarkEnd w:id="176"/>
        <w:bookmarkEnd w:id="177"/>
        <w:r w:rsidRPr="004243A6">
          <w:rPr>
            <w:lang w:val="fr-FR"/>
          </w:rPr>
          <w:delText>Fournir les ressources du BMS : state of charge, voltage d’une cellule, voltage minimal, voltage maximal, voltage moye</w:delText>
        </w:r>
        <w:bookmarkStart w:id="178" w:name="_Toc4756224831"/>
        <w:bookmarkStart w:id="179" w:name="_Toc4756224471"/>
        <w:bookmarkStart w:id="180" w:name="_Toc4756224111"/>
        <w:bookmarkStart w:id="181" w:name="_Toc4754481681"/>
        <w:bookmarkStart w:id="182" w:name="_Toc4754481411"/>
        <w:bookmarkStart w:id="183" w:name="_Toc4754481081"/>
        <w:bookmarkEnd w:id="178"/>
        <w:bookmarkEnd w:id="179"/>
        <w:bookmarkEnd w:id="180"/>
        <w:bookmarkEnd w:id="181"/>
        <w:bookmarkEnd w:id="182"/>
        <w:bookmarkEnd w:id="183"/>
        <w:r w:rsidRPr="004243A6">
          <w:rPr>
            <w:lang w:val="fr-FR"/>
          </w:rPr>
          <w:delText>Fournir les ressources de l’EC : vitesse, kilométrage</w:delText>
        </w:r>
      </w:del>
    </w:p>
    <w:p w:rsidR="00A272D5" w:rsidRPr="00F773C3" w:rsidRDefault="004243A6">
      <w:pPr>
        <w:numPr>
          <w:ilvl w:val="2"/>
          <w:numId w:val="1"/>
        </w:numPr>
        <w:rPr>
          <w:lang w:val="fr-FR"/>
        </w:rPr>
        <w:pPrChange w:id="184" w:author="Alan" w:date="2017-02-21T13:28:00Z">
          <w:pPr>
            <w:ind w:left="1080" w:hanging="720"/>
          </w:pPr>
        </w:pPrChange>
      </w:pPr>
      <w:r>
        <w:rPr>
          <w:lang w:val="fr-FR"/>
        </w:rPr>
        <w:t>F</w:t>
      </w:r>
      <w:del w:id="185" w:author="Alan" w:date="2017-02-21T13:36:00Z">
        <w:r w:rsidR="00895657">
          <w:rPr>
            <w:lang w:val="fr-FR"/>
          </w:rPr>
          <w:delText>Afficher les ress</w:delText>
        </w:r>
      </w:del>
      <w:r w:rsidR="00895657">
        <w:rPr>
          <w:lang w:val="fr-FR"/>
        </w:rPr>
        <w:t>onctionnalités côté client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186" w:author="Alan" w:date="2017-02-22T11:31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187" w:author="Alan" w:date="2017-02-22T20:20:00Z">
                <w:pPr/>
              </w:pPrChange>
            </w:pPr>
            <w:r>
              <w:rPr>
                <w:b/>
                <w:lang w:val="fr-FR"/>
              </w:rPr>
              <w:t>Nom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188" w:author="Alan" w:date="2017-02-22T20:20:00Z">
                <w:pPr/>
              </w:pPrChange>
            </w:pPr>
            <w:r>
              <w:rPr>
                <w:b/>
                <w:lang w:val="fr-FR"/>
              </w:rPr>
              <w:t>Initialisation Client</w:t>
            </w:r>
          </w:p>
        </w:tc>
      </w:tr>
      <w:tr w:rsidR="00A272D5" w:rsidRPr="0005428D">
        <w:trPr>
          <w:ins w:id="189" w:author="Alan" w:date="2017-02-22T11:31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0" w:author="Alan" w:date="2017-02-22T11:31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1" w:author="Alan" w:date="2017-02-22T11:31:00Z">
              <w:r>
                <w:rPr>
                  <w:lang w:val="fr-FR"/>
                </w:rPr>
                <w:t>Permet à une application client de démarrer.</w:t>
              </w:r>
            </w:ins>
          </w:p>
        </w:tc>
      </w:tr>
      <w:tr w:rsidR="00A272D5">
        <w:trPr>
          <w:ins w:id="192" w:author="Alan" w:date="2017-02-22T11:31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3" w:author="Alan" w:date="2017-02-22T11:31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4" w:author="Alan" w:date="2017-02-24T01:46:00Z">
              <w:r>
                <w:rPr>
                  <w:lang w:val="fr-FR"/>
                </w:rPr>
                <w:t>Allumage de la tablette</w:t>
              </w:r>
            </w:ins>
          </w:p>
        </w:tc>
      </w:tr>
      <w:tr w:rsidR="00A272D5">
        <w:trPr>
          <w:ins w:id="195" w:author="Alan" w:date="2017-02-22T11:31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6" w:author="Alan" w:date="2017-02-22T11:31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7" w:author="Alan" w:date="2017-02-22T11:32:00Z">
              <w:r>
                <w:rPr>
                  <w:lang w:val="fr-FR"/>
                </w:rPr>
                <w:t>Aucune</w:t>
              </w:r>
            </w:ins>
          </w:p>
        </w:tc>
      </w:tr>
      <w:tr w:rsidR="00A272D5">
        <w:trPr>
          <w:ins w:id="198" w:author="Alan" w:date="2017-02-22T11:31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199" w:author="Alan" w:date="2017-02-22T11:31:00Z">
              <w:r>
                <w:rPr>
                  <w:lang w:val="fr-FR"/>
                </w:rPr>
                <w:lastRenderedPageBreak/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00" w:author="Alan" w:date="2017-02-22T11:31:00Z">
              <w:r>
                <w:rPr>
                  <w:lang w:val="fr-FR"/>
                </w:rPr>
                <w:t>Erreur si échec</w:t>
              </w:r>
            </w:ins>
          </w:p>
        </w:tc>
      </w:tr>
      <w:tr w:rsidR="00A272D5" w:rsidRPr="0005428D">
        <w:trPr>
          <w:ins w:id="201" w:author="Alan" w:date="2017-02-22T20:1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02" w:author="Alan" w:date="2017-02-22T20:16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03" w:author="Alan" w:date="2017-02-22T20:16:00Z">
              <w:r>
                <w:rPr>
                  <w:lang w:val="fr-FR"/>
                </w:rPr>
                <w:t>La tablette était préalablement connectée au réseau.</w:t>
              </w:r>
            </w:ins>
          </w:p>
        </w:tc>
      </w:tr>
      <w:tr w:rsidR="00A272D5">
        <w:trPr>
          <w:ins w:id="204" w:author="Alan" w:date="2017-02-22T20:1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05" w:author="Alan" w:date="2017-02-22T20:16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06" w:author="Alan" w:date="2017-02-22T20:16:00Z">
              <w:r>
                <w:rPr>
                  <w:lang w:val="fr-FR"/>
                </w:rPr>
                <w:t>VIT</w:t>
              </w:r>
            </w:ins>
          </w:p>
        </w:tc>
      </w:tr>
    </w:tbl>
    <w:p w:rsidR="00A272D5" w:rsidRDefault="00A272D5">
      <w:pPr>
        <w:rPr>
          <w:lang w:val="fr-FR"/>
        </w:rPr>
      </w:pP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207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208" w:author="Alan" w:date="2017-02-22T20:20:00Z">
                <w:pPr/>
              </w:pPrChange>
            </w:pPr>
            <w:ins w:id="209" w:author="Alan" w:date="2017-02-21T13:34:00Z">
              <w:r>
                <w:rPr>
                  <w:b/>
                  <w:lang w:val="fr-FR"/>
                </w:rPr>
                <w:t>Nom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210" w:author="Alan" w:date="2017-02-22T20:20:00Z">
                <w:pPr/>
              </w:pPrChange>
            </w:pPr>
            <w:r>
              <w:rPr>
                <w:b/>
                <w:lang w:val="fr-FR"/>
              </w:rPr>
              <w:t>Demande d’un ressource serveur</w:t>
            </w:r>
          </w:p>
        </w:tc>
      </w:tr>
      <w:tr w:rsidR="00A272D5" w:rsidRPr="0005428D">
        <w:trPr>
          <w:ins w:id="211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12" w:author="Alan" w:date="2017-02-21T13:34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13" w:author="Alan" w:date="2017-02-21T13:34:00Z">
              <w:r>
                <w:rPr>
                  <w:lang w:val="fr-FR"/>
                </w:rPr>
                <w:t>Permet à la tablette de demander une ressource à un</w:t>
              </w:r>
            </w:ins>
            <w:ins w:id="214" w:author="Alan" w:date="2017-02-22T11:26:00Z">
              <w:r>
                <w:rPr>
                  <w:lang w:val="fr-FR"/>
                </w:rPr>
                <w:t xml:space="preserve"> </w:t>
              </w:r>
            </w:ins>
            <w:ins w:id="215" w:author="Alan" w:date="2017-02-21T13:34:00Z">
              <w:r>
                <w:rPr>
                  <w:lang w:val="fr-FR"/>
                </w:rPr>
                <w:t>serveur.</w:t>
              </w:r>
            </w:ins>
          </w:p>
        </w:tc>
      </w:tr>
      <w:tr w:rsidR="00A272D5">
        <w:trPr>
          <w:ins w:id="216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17" w:author="Alan" w:date="2017-02-21T13:34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18" w:author="Alan" w:date="2017-02-21T13:34:00Z">
              <w:r>
                <w:rPr>
                  <w:lang w:val="fr-FR"/>
                </w:rPr>
                <w:t>Demande explicite</w:t>
              </w:r>
            </w:ins>
          </w:p>
        </w:tc>
      </w:tr>
      <w:tr w:rsidR="00A272D5" w:rsidRPr="0005428D">
        <w:trPr>
          <w:ins w:id="219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20" w:author="Alan" w:date="2017-02-21T13:34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proofErr w:type="spellStart"/>
            <w:ins w:id="221" w:author="Alan" w:date="2017-02-22T10:47:00Z">
              <w:r>
                <w:rPr>
                  <w:lang w:val="fr-FR"/>
                </w:rPr>
                <w:t>AdresseServeur</w:t>
              </w:r>
              <w:proofErr w:type="spellEnd"/>
              <w:r>
                <w:rPr>
                  <w:lang w:val="fr-FR"/>
                </w:rPr>
                <w:t xml:space="preserve"> ET Port ET </w:t>
              </w:r>
            </w:ins>
            <w:proofErr w:type="spellStart"/>
            <w:ins w:id="222" w:author="Alan" w:date="2017-02-22T11:35:00Z">
              <w:r>
                <w:rPr>
                  <w:lang w:val="fr-FR"/>
                </w:rPr>
                <w:t>Type</w:t>
              </w:r>
            </w:ins>
            <w:ins w:id="223" w:author="Alan" w:date="2017-02-23T14:31:00Z">
              <w:r>
                <w:rPr>
                  <w:lang w:val="fr-FR"/>
                </w:rPr>
                <w:t>Requête</w:t>
              </w:r>
            </w:ins>
            <w:proofErr w:type="spellEnd"/>
            <w:ins w:id="224" w:author="Alan" w:date="2017-02-22T11:35:00Z">
              <w:r>
                <w:rPr>
                  <w:lang w:val="fr-FR"/>
                </w:rPr>
                <w:t xml:space="preserve"> ET </w:t>
              </w:r>
            </w:ins>
            <w:proofErr w:type="spellStart"/>
            <w:ins w:id="225" w:author="Alan" w:date="2017-02-21T13:35:00Z">
              <w:r>
                <w:rPr>
                  <w:lang w:val="fr-FR"/>
                </w:rPr>
                <w:t>Nom</w:t>
              </w:r>
            </w:ins>
            <w:ins w:id="226" w:author="Alan" w:date="2017-02-23T14:31:00Z">
              <w:r>
                <w:rPr>
                  <w:lang w:val="fr-FR"/>
                </w:rPr>
                <w:t>R</w:t>
              </w:r>
            </w:ins>
            <w:ins w:id="227" w:author="Alan" w:date="2017-02-21T13:35:00Z">
              <w:r>
                <w:rPr>
                  <w:lang w:val="fr-FR"/>
                </w:rPr>
                <w:t>essource</w:t>
              </w:r>
            </w:ins>
            <w:proofErr w:type="spellEnd"/>
          </w:p>
        </w:tc>
      </w:tr>
      <w:tr w:rsidR="00A272D5" w:rsidRPr="0005428D">
        <w:trPr>
          <w:ins w:id="228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29" w:author="Alan" w:date="2017-02-21T13:34:00Z">
              <w:r>
                <w:rPr>
                  <w:lang w:val="fr-FR"/>
                </w:rPr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0" w:author="Alan" w:date="2017-02-22T10:48:00Z">
              <w:r>
                <w:rPr>
                  <w:lang w:val="fr-FR"/>
                </w:rPr>
                <w:t>Erreur si le serveur est introuvable.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1" w:author="Alan" w:date="2017-02-21T13:35:00Z">
              <w:r>
                <w:rPr>
                  <w:lang w:val="fr-FR"/>
                </w:rPr>
                <w:t>Erreur si la ressource demandée est introuvable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2" w:author="Alan" w:date="2017-02-21T13:35:00Z">
              <w:r>
                <w:rPr>
                  <w:lang w:val="fr-FR"/>
                </w:rPr>
                <w:t>La ressource au format JSon sinon</w:t>
              </w:r>
            </w:ins>
          </w:p>
        </w:tc>
      </w:tr>
      <w:tr w:rsidR="00A272D5" w:rsidRPr="0005428D">
        <w:trPr>
          <w:ins w:id="233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4" w:author="Alan" w:date="2017-02-21T13:34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5" w:author="Alan" w:date="2017-02-21T13:34:00Z">
              <w:r>
                <w:rPr>
                  <w:lang w:val="fr-FR"/>
                </w:rPr>
                <w:t>La tablette était préalablement connectée au r</w:t>
              </w:r>
            </w:ins>
            <w:ins w:id="236" w:author="Alan" w:date="2017-02-22T11:28:00Z">
              <w:r>
                <w:rPr>
                  <w:lang w:val="fr-FR"/>
                </w:rPr>
                <w:t>éseau.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7" w:author="Alan" w:date="2017-02-22T10:48:00Z">
              <w:r>
                <w:rPr>
                  <w:lang w:val="fr-FR"/>
                </w:rPr>
                <w:t>L’adresse est au format IPv6.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38" w:author="Alan" w:date="2017-02-21T13:35:00Z">
              <w:r>
                <w:rPr>
                  <w:lang w:val="fr-FR"/>
                </w:rPr>
                <w:t>La ressource fournie est au format JSon</w:t>
              </w:r>
            </w:ins>
          </w:p>
        </w:tc>
      </w:tr>
      <w:tr w:rsidR="00A272D5">
        <w:trPr>
          <w:ins w:id="239" w:author="Alan" w:date="2017-02-21T13:34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40" w:author="Alan" w:date="2017-02-21T13:34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41" w:author="Alan" w:date="2017-02-21T13:34:00Z">
              <w:r>
                <w:rPr>
                  <w:lang w:val="fr-FR"/>
                </w:rPr>
                <w:t>VIT</w:t>
              </w:r>
            </w:ins>
          </w:p>
        </w:tc>
      </w:tr>
    </w:tbl>
    <w:p w:rsidR="00A272D5" w:rsidRDefault="00A272D5">
      <w:pPr>
        <w:pStyle w:val="Titre3"/>
        <w:numPr>
          <w:ilvl w:val="0"/>
          <w:numId w:val="0"/>
        </w:numPr>
        <w:rPr>
          <w:lang w:val="fr-FR"/>
        </w:rPr>
      </w:pP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242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243" w:author="Alan" w:date="2017-02-22T20:20:00Z">
                <w:pPr/>
              </w:pPrChange>
            </w:pPr>
            <w:ins w:id="244" w:author="Alan" w:date="2017-02-21T13:49:00Z">
              <w:r>
                <w:rPr>
                  <w:b/>
                  <w:lang w:val="fr-FR"/>
                </w:rPr>
                <w:t>Nom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245" w:author="Alan" w:date="2017-02-22T20:20:00Z">
                <w:pPr/>
              </w:pPrChange>
            </w:pPr>
            <w:ins w:id="246" w:author="Alan" w:date="2017-02-21T13:50:00Z">
              <w:r>
                <w:rPr>
                  <w:b/>
                  <w:lang w:val="fr-FR"/>
                </w:rPr>
                <w:t>Découverte</w:t>
              </w:r>
            </w:ins>
            <w:ins w:id="247" w:author="Alan" w:date="2017-02-21T13:49:00Z">
              <w:r>
                <w:rPr>
                  <w:b/>
                  <w:lang w:val="fr-FR"/>
                </w:rPr>
                <w:t xml:space="preserve"> des ressource</w:t>
              </w:r>
            </w:ins>
            <w:ins w:id="248" w:author="Alan" w:date="2017-02-21T13:50:00Z">
              <w:r>
                <w:rPr>
                  <w:b/>
                  <w:lang w:val="fr-FR"/>
                </w:rPr>
                <w:t>s</w:t>
              </w:r>
            </w:ins>
            <w:ins w:id="249" w:author="Alan" w:date="2017-02-21T13:49:00Z">
              <w:r>
                <w:rPr>
                  <w:b/>
                  <w:lang w:val="fr-FR"/>
                </w:rPr>
                <w:t xml:space="preserve"> serveur</w:t>
              </w:r>
            </w:ins>
          </w:p>
        </w:tc>
      </w:tr>
      <w:tr w:rsidR="00A272D5" w:rsidRPr="0005428D">
        <w:trPr>
          <w:ins w:id="250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51" w:author="Alan" w:date="2017-02-21T13:49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52" w:author="Alan" w:date="2017-02-21T13:49:00Z">
              <w:r>
                <w:rPr>
                  <w:lang w:val="fr-FR"/>
                </w:rPr>
                <w:t xml:space="preserve">Permet à la tablette de </w:t>
              </w:r>
            </w:ins>
            <w:ins w:id="253" w:author="Alan" w:date="2017-02-21T13:50:00Z">
              <w:r>
                <w:rPr>
                  <w:lang w:val="fr-FR"/>
                </w:rPr>
                <w:t>découvrir les ressources disponibles sur un serveur</w:t>
              </w:r>
            </w:ins>
            <w:ins w:id="254" w:author="Alan" w:date="2017-02-22T11:29:00Z">
              <w:r>
                <w:rPr>
                  <w:lang w:val="fr-FR"/>
                </w:rPr>
                <w:t xml:space="preserve"> (requête GET pour l’index)</w:t>
              </w:r>
            </w:ins>
          </w:p>
        </w:tc>
      </w:tr>
      <w:tr w:rsidR="00A272D5">
        <w:trPr>
          <w:ins w:id="255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56" w:author="Alan" w:date="2017-02-21T13:49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57" w:author="Alan" w:date="2017-02-21T13:49:00Z">
              <w:r>
                <w:rPr>
                  <w:lang w:val="fr-FR"/>
                </w:rPr>
                <w:t>Demande explicite</w:t>
              </w:r>
            </w:ins>
          </w:p>
        </w:tc>
      </w:tr>
      <w:tr w:rsidR="00A272D5">
        <w:trPr>
          <w:ins w:id="258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59" w:author="Alan" w:date="2017-02-21T13:49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proofErr w:type="spellStart"/>
            <w:ins w:id="260" w:author="Alan" w:date="2017-02-22T11:28:00Z">
              <w:r>
                <w:rPr>
                  <w:lang w:val="fr-FR"/>
                </w:rPr>
                <w:t>AdresseServeur</w:t>
              </w:r>
              <w:proofErr w:type="spellEnd"/>
              <w:r>
                <w:rPr>
                  <w:lang w:val="fr-FR"/>
                </w:rPr>
                <w:t xml:space="preserve"> ET Port</w:t>
              </w:r>
            </w:ins>
          </w:p>
        </w:tc>
      </w:tr>
      <w:tr w:rsidR="00A272D5" w:rsidRPr="0005428D">
        <w:trPr>
          <w:ins w:id="261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62" w:author="Alan" w:date="2017-02-21T13:49:00Z">
              <w:r>
                <w:rPr>
                  <w:lang w:val="fr-FR"/>
                </w:rPr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63" w:author="Alan" w:date="2017-02-21T13:49:00Z">
              <w:r>
                <w:rPr>
                  <w:lang w:val="fr-FR"/>
                </w:rPr>
                <w:t>Erreur si la tablette n’était pas connectée</w:t>
              </w:r>
            </w:ins>
            <w:ins w:id="264" w:author="Alan" w:date="2017-02-22T11:39:00Z">
              <w:r>
                <w:rPr>
                  <w:lang w:val="fr-FR"/>
                </w:rPr>
                <w:t xml:space="preserve"> au réseau.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65" w:author="Alan" w:date="2017-02-22T11:39:00Z">
              <w:r>
                <w:rPr>
                  <w:lang w:val="fr-FR"/>
                </w:rPr>
                <w:t>Erreur sur le serveur est introuvable.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66" w:author="Alan" w:date="2017-02-22T11:40:00Z">
              <w:r>
                <w:rPr>
                  <w:lang w:val="fr-FR"/>
                </w:rPr>
                <w:t>Liste des ressources au format JSon sinon.</w:t>
              </w:r>
            </w:ins>
          </w:p>
        </w:tc>
      </w:tr>
      <w:tr w:rsidR="00A272D5" w:rsidRPr="0005428D">
        <w:trPr>
          <w:ins w:id="267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68" w:author="Alan" w:date="2017-02-21T13:49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69" w:author="Alan" w:date="2017-02-21T13:49:00Z">
              <w:r>
                <w:rPr>
                  <w:lang w:val="fr-FR"/>
                </w:rPr>
                <w:t>La tablette était préalablement connectée au réseau.</w:t>
              </w:r>
            </w:ins>
          </w:p>
        </w:tc>
      </w:tr>
      <w:tr w:rsidR="00A272D5">
        <w:trPr>
          <w:ins w:id="270" w:author="Alan" w:date="2017-02-21T13:4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71" w:author="Alan" w:date="2017-02-21T13:49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tabs>
                <w:tab w:val="left" w:pos="744"/>
              </w:tabs>
              <w:spacing w:after="0" w:line="240" w:lineRule="auto"/>
              <w:rPr>
                <w:lang w:val="fr-FR"/>
              </w:rPr>
              <w:pPrChange w:id="272" w:author="Alan" w:date="2017-02-21T13:50:00Z">
                <w:pPr/>
              </w:pPrChange>
            </w:pPr>
            <w:r>
              <w:rPr>
                <w:lang w:val="fr-FR"/>
              </w:rPr>
              <w:t>MIN</w:t>
            </w:r>
          </w:p>
        </w:tc>
      </w:tr>
    </w:tbl>
    <w:p w:rsidR="00A272D5" w:rsidRDefault="00A272D5">
      <w:pPr>
        <w:rPr>
          <w:lang w:val="fr-FR"/>
        </w:rPr>
      </w:pP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273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274" w:author="Alan" w:date="2017-02-22T20:20:00Z">
                <w:pPr/>
              </w:pPrChange>
            </w:pPr>
            <w:ins w:id="275" w:author="Alan" w:date="2017-02-22T11:30:00Z">
              <w:r>
                <w:rPr>
                  <w:b/>
                  <w:lang w:val="fr-FR"/>
                </w:rPr>
                <w:t>Nom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276" w:author="Alan" w:date="2017-02-22T20:20:00Z">
                <w:pPr/>
              </w:pPrChange>
            </w:pPr>
            <w:ins w:id="277" w:author="Alan" w:date="2017-02-22T11:30:00Z">
              <w:r>
                <w:rPr>
                  <w:b/>
                  <w:lang w:val="fr-FR"/>
                </w:rPr>
                <w:t>Découverte des autres équipements</w:t>
              </w:r>
            </w:ins>
          </w:p>
        </w:tc>
      </w:tr>
      <w:tr w:rsidR="00A272D5" w:rsidRPr="0005428D">
        <w:trPr>
          <w:ins w:id="278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79" w:author="Alan" w:date="2017-02-22T11:30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80" w:author="Alan" w:date="2017-02-22T11:30:00Z">
              <w:r>
                <w:rPr>
                  <w:lang w:val="fr-FR"/>
                </w:rPr>
                <w:t xml:space="preserve">Permet à la tablette de découvrir </w:t>
              </w:r>
            </w:ins>
            <w:ins w:id="281" w:author="Alan" w:date="2017-02-22T11:31:00Z">
              <w:r>
                <w:rPr>
                  <w:lang w:val="fr-FR"/>
                </w:rPr>
                <w:t>les autres équipements présents</w:t>
              </w:r>
            </w:ins>
            <w:ins w:id="282" w:author="Alan" w:date="2017-02-22T11:30:00Z">
              <w:r>
                <w:rPr>
                  <w:lang w:val="fr-FR"/>
                </w:rPr>
                <w:t xml:space="preserve"> sur le réseau.</w:t>
              </w:r>
            </w:ins>
          </w:p>
        </w:tc>
      </w:tr>
      <w:tr w:rsidR="00A272D5">
        <w:trPr>
          <w:ins w:id="283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84" w:author="Alan" w:date="2017-02-22T11:30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85" w:author="Alan" w:date="2017-02-22T11:30:00Z">
              <w:r>
                <w:rPr>
                  <w:lang w:val="fr-FR"/>
                </w:rPr>
                <w:t>Demande explicite</w:t>
              </w:r>
            </w:ins>
          </w:p>
        </w:tc>
      </w:tr>
      <w:tr w:rsidR="00A272D5">
        <w:trPr>
          <w:ins w:id="286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87" w:author="Alan" w:date="2017-02-22T11:30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88" w:author="Alan" w:date="2017-02-22T11:40:00Z">
              <w:r>
                <w:rPr>
                  <w:lang w:val="fr-FR"/>
                </w:rPr>
                <w:t>Aucune.</w:t>
              </w:r>
            </w:ins>
          </w:p>
        </w:tc>
      </w:tr>
      <w:tr w:rsidR="00A272D5" w:rsidRPr="0005428D">
        <w:trPr>
          <w:ins w:id="289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90" w:author="Alan" w:date="2017-02-22T11:30:00Z">
              <w:r>
                <w:rPr>
                  <w:lang w:val="fr-FR"/>
                </w:rPr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91" w:author="Alan" w:date="2017-02-22T11:30:00Z">
              <w:r>
                <w:rPr>
                  <w:lang w:val="fr-FR"/>
                </w:rPr>
                <w:t>Erreur si la tablette n’était pas connectée</w:t>
              </w:r>
            </w:ins>
            <w:ins w:id="292" w:author="Alan" w:date="2017-02-22T11:40:00Z">
              <w:r>
                <w:rPr>
                  <w:lang w:val="fr-FR"/>
                </w:rPr>
                <w:t xml:space="preserve"> au réseau.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93" w:author="Alan" w:date="2017-02-22T11:40:00Z">
              <w:r>
                <w:rPr>
                  <w:lang w:val="fr-FR"/>
                </w:rPr>
                <w:t>Liste des adresses IPv6</w:t>
              </w:r>
            </w:ins>
            <w:ins w:id="294" w:author="Alan" w:date="2017-02-22T11:41:00Z">
              <w:r>
                <w:rPr>
                  <w:lang w:val="fr-FR"/>
                </w:rPr>
                <w:t xml:space="preserve"> des autres équipements</w:t>
              </w:r>
            </w:ins>
            <w:ins w:id="295" w:author="Alan" w:date="2017-02-24T01:47:00Z">
              <w:r>
                <w:rPr>
                  <w:lang w:val="fr-FR"/>
                </w:rPr>
                <w:t>, numéro de ports, et description</w:t>
              </w:r>
            </w:ins>
            <w:ins w:id="296" w:author="Alan" w:date="2017-02-22T11:41:00Z">
              <w:r>
                <w:rPr>
                  <w:lang w:val="fr-FR"/>
                </w:rPr>
                <w:t xml:space="preserve"> sinon.</w:t>
              </w:r>
            </w:ins>
          </w:p>
        </w:tc>
      </w:tr>
      <w:tr w:rsidR="00A272D5" w:rsidRPr="0005428D">
        <w:trPr>
          <w:ins w:id="297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98" w:author="Alan" w:date="2017-02-22T11:30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299" w:author="Alan" w:date="2017-02-22T11:30:00Z">
              <w:r>
                <w:rPr>
                  <w:lang w:val="fr-FR"/>
                </w:rPr>
                <w:t>La tablette était préalablement connectée au réseau.</w:t>
              </w:r>
            </w:ins>
          </w:p>
        </w:tc>
      </w:tr>
      <w:tr w:rsidR="00A272D5">
        <w:trPr>
          <w:ins w:id="300" w:author="Alan" w:date="2017-02-22T11:30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01" w:author="Alan" w:date="2017-02-22T11:30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tabs>
                <w:tab w:val="left" w:pos="744"/>
              </w:tabs>
              <w:spacing w:after="0" w:line="240" w:lineRule="auto"/>
              <w:rPr>
                <w:lang w:val="fr-FR"/>
              </w:rPr>
            </w:pPr>
            <w:ins w:id="302" w:author="Alan" w:date="2017-02-22T11:30:00Z">
              <w:r>
                <w:rPr>
                  <w:lang w:val="fr-FR"/>
                </w:rPr>
                <w:t>MIN</w:t>
              </w:r>
            </w:ins>
          </w:p>
        </w:tc>
      </w:tr>
    </w:tbl>
    <w:p w:rsidR="00A272D5" w:rsidRDefault="00A272D5">
      <w:pPr>
        <w:rPr>
          <w:ins w:id="303" w:author="Alan" w:date="2017-02-21T13:49:00Z"/>
          <w:lang w:val="fr-FR"/>
        </w:rPr>
      </w:pPr>
    </w:p>
    <w:p w:rsidR="00A272D5" w:rsidRDefault="00895657">
      <w:pPr>
        <w:pStyle w:val="Titre3"/>
        <w:numPr>
          <w:ilvl w:val="2"/>
          <w:numId w:val="4"/>
        </w:numPr>
      </w:pPr>
      <w:bookmarkStart w:id="304" w:name="_Toc476558678"/>
      <w:ins w:id="305" w:author="Alan" w:date="2017-02-22T20:18:00Z">
        <w:r>
          <w:rPr>
            <w:lang w:val="fr-FR"/>
          </w:rPr>
          <w:lastRenderedPageBreak/>
          <w:t xml:space="preserve">Fonctionnalités </w:t>
        </w:r>
      </w:ins>
      <w:proofErr w:type="spellStart"/>
      <w:ins w:id="306" w:author="Alan" w:date="2017-02-21T13:36:00Z">
        <w:r>
          <w:t>côté</w:t>
        </w:r>
        <w:proofErr w:type="spellEnd"/>
        <w:r>
          <w:t xml:space="preserve"> </w:t>
        </w:r>
      </w:ins>
      <w:proofErr w:type="spellStart"/>
      <w:ins w:id="307" w:author="Alan" w:date="2017-02-22T20:18:00Z">
        <w:r>
          <w:t>serveur</w:t>
        </w:r>
      </w:ins>
      <w:bookmarkEnd w:id="304"/>
      <w:proofErr w:type="spellEnd"/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308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309" w:author="Alan" w:date="2017-02-22T20:20:00Z">
                <w:pPr/>
              </w:pPrChange>
            </w:pPr>
            <w:r>
              <w:rPr>
                <w:b/>
                <w:lang w:val="fr-FR"/>
              </w:rPr>
              <w:t>Nom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310" w:author="Alan" w:date="2017-02-22T20:20:00Z">
                <w:pPr/>
              </w:pPrChange>
            </w:pPr>
            <w:ins w:id="311" w:author="Alan" w:date="2017-02-21T13:36:00Z">
              <w:r>
                <w:rPr>
                  <w:b/>
                  <w:lang w:val="fr-FR"/>
                </w:rPr>
                <w:t>Démarrage d’un serveur</w:t>
              </w:r>
            </w:ins>
          </w:p>
        </w:tc>
      </w:tr>
      <w:tr w:rsidR="00A272D5" w:rsidRPr="0005428D">
        <w:trPr>
          <w:ins w:id="312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13" w:author="Alan" w:date="2017-02-21T13:36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14" w:author="Alan" w:date="2017-02-21T13:36:00Z">
              <w:r>
                <w:rPr>
                  <w:lang w:val="fr-FR"/>
                </w:rPr>
                <w:t>Permet à une application serveur de démarrer le serveur</w:t>
              </w:r>
            </w:ins>
          </w:p>
        </w:tc>
      </w:tr>
      <w:tr w:rsidR="00A272D5">
        <w:trPr>
          <w:ins w:id="315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16" w:author="Alan" w:date="2017-02-21T13:36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17" w:author="Alan" w:date="2017-02-24T01:47:00Z">
              <w:r>
                <w:rPr>
                  <w:lang w:val="fr-FR"/>
                </w:rPr>
                <w:t>Démarrage tablette</w:t>
              </w:r>
            </w:ins>
          </w:p>
        </w:tc>
      </w:tr>
      <w:tr w:rsidR="00A272D5">
        <w:trPr>
          <w:ins w:id="318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19" w:author="Alan" w:date="2017-02-21T13:36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20" w:author="Alan" w:date="2017-02-21T13:37:00Z">
              <w:r>
                <w:rPr>
                  <w:lang w:val="fr-FR"/>
                </w:rPr>
                <w:t>Port</w:t>
              </w:r>
            </w:ins>
          </w:p>
        </w:tc>
      </w:tr>
      <w:tr w:rsidR="00A272D5">
        <w:trPr>
          <w:ins w:id="321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22" w:author="Alan" w:date="2017-02-21T13:36:00Z">
              <w:r>
                <w:rPr>
                  <w:lang w:val="fr-FR"/>
                </w:rPr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23" w:author="Alan" w:date="2017-02-21T13:36:00Z">
              <w:r>
                <w:rPr>
                  <w:lang w:val="fr-FR"/>
                </w:rPr>
                <w:t xml:space="preserve">Erreur si </w:t>
              </w:r>
            </w:ins>
            <w:ins w:id="324" w:author="Alan" w:date="2017-02-21T13:38:00Z">
              <w:r>
                <w:rPr>
                  <w:lang w:val="fr-FR"/>
                </w:rPr>
                <w:t>échec</w:t>
              </w:r>
            </w:ins>
          </w:p>
        </w:tc>
      </w:tr>
      <w:tr w:rsidR="00A272D5" w:rsidRPr="0005428D">
        <w:trPr>
          <w:ins w:id="325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26" w:author="Alan" w:date="2017-02-21T13:36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27" w:author="Alan" w:date="2017-02-21T13:38:00Z">
              <w:r>
                <w:rPr>
                  <w:lang w:val="fr-FR"/>
                </w:rPr>
                <w:t>Serveur CoAP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28" w:author="Alan" w:date="2017-02-21T13:39:00Z">
              <w:r>
                <w:rPr>
                  <w:lang w:val="fr-FR"/>
                </w:rPr>
                <w:t>Ressources au format JSon</w:t>
              </w:r>
            </w:ins>
          </w:p>
        </w:tc>
      </w:tr>
      <w:tr w:rsidR="00A272D5">
        <w:trPr>
          <w:ins w:id="329" w:author="Alan" w:date="2017-02-21T13:3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30" w:author="Alan" w:date="2017-02-21T13:36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31" w:author="Alan" w:date="2017-02-21T13:36:00Z">
              <w:r>
                <w:rPr>
                  <w:lang w:val="fr-FR"/>
                </w:rPr>
                <w:t>VIT</w:t>
              </w:r>
            </w:ins>
          </w:p>
        </w:tc>
      </w:tr>
    </w:tbl>
    <w:p w:rsidR="00A272D5" w:rsidRDefault="00A272D5">
      <w:pPr>
        <w:rPr>
          <w:lang w:val="fr-FR"/>
        </w:rPr>
      </w:pP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332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333" w:author="Alan" w:date="2017-02-22T20:20:00Z">
                <w:pPr/>
              </w:pPrChange>
            </w:pPr>
            <w:ins w:id="334" w:author="Alan" w:date="2017-02-22T20:19:00Z">
              <w:r>
                <w:rPr>
                  <w:b/>
                  <w:lang w:val="fr-FR"/>
                </w:rPr>
                <w:t>Nom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335" w:author="Alan" w:date="2017-02-22T20:20:00Z">
                <w:pPr/>
              </w:pPrChange>
            </w:pPr>
            <w:ins w:id="336" w:author="Alan" w:date="2017-02-22T20:19:00Z">
              <w:r>
                <w:rPr>
                  <w:b/>
                  <w:lang w:val="fr-FR"/>
                </w:rPr>
                <w:t>Répondre à une requête</w:t>
              </w:r>
            </w:ins>
          </w:p>
        </w:tc>
      </w:tr>
      <w:tr w:rsidR="00A272D5" w:rsidRPr="0005428D">
        <w:trPr>
          <w:ins w:id="337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38" w:author="Alan" w:date="2017-02-22T20:19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39" w:author="Alan" w:date="2017-02-22T20:19:00Z">
              <w:r>
                <w:rPr>
                  <w:lang w:val="fr-FR"/>
                </w:rPr>
                <w:t>Permet à une application serveur de répondre à une requête client.</w:t>
              </w:r>
            </w:ins>
          </w:p>
        </w:tc>
      </w:tr>
      <w:tr w:rsidR="00A272D5">
        <w:trPr>
          <w:ins w:id="340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41" w:author="Alan" w:date="2017-02-22T20:19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42" w:author="Alan" w:date="2017-02-22T20:19:00Z">
              <w:r>
                <w:rPr>
                  <w:lang w:val="fr-FR"/>
                </w:rPr>
                <w:t>Requête client.</w:t>
              </w:r>
            </w:ins>
          </w:p>
        </w:tc>
      </w:tr>
      <w:tr w:rsidR="00A272D5" w:rsidRPr="0005428D">
        <w:trPr>
          <w:ins w:id="343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44" w:author="Alan" w:date="2017-02-22T20:19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tabs>
                <w:tab w:val="left" w:pos="1152"/>
              </w:tabs>
              <w:spacing w:after="0" w:line="240" w:lineRule="auto"/>
              <w:rPr>
                <w:lang w:val="fr-FR"/>
              </w:rPr>
              <w:pPrChange w:id="345" w:author="Alan" w:date="2017-02-22T11:33:00Z">
                <w:pPr/>
              </w:pPrChange>
            </w:pPr>
            <w:proofErr w:type="spellStart"/>
            <w:ins w:id="346" w:author="Alan" w:date="2017-02-22T20:19:00Z">
              <w:r>
                <w:rPr>
                  <w:lang w:val="fr-FR"/>
                </w:rPr>
                <w:t>TypeRequête</w:t>
              </w:r>
              <w:proofErr w:type="spellEnd"/>
              <w:r>
                <w:rPr>
                  <w:lang w:val="fr-FR"/>
                </w:rPr>
                <w:t xml:space="preserve"> ET </w:t>
              </w:r>
              <w:proofErr w:type="spellStart"/>
              <w:r>
                <w:rPr>
                  <w:lang w:val="fr-FR"/>
                </w:rPr>
                <w:t>nomRessource</w:t>
              </w:r>
              <w:proofErr w:type="spellEnd"/>
              <w:r>
                <w:rPr>
                  <w:lang w:val="fr-FR"/>
                </w:rPr>
                <w:t xml:space="preserve"> (ET paramètres optionnels)</w:t>
              </w:r>
            </w:ins>
          </w:p>
        </w:tc>
      </w:tr>
      <w:tr w:rsidR="00A272D5" w:rsidRPr="0005428D">
        <w:trPr>
          <w:ins w:id="347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48" w:author="Alan" w:date="2017-02-22T20:19:00Z">
              <w:r>
                <w:rPr>
                  <w:lang w:val="fr-FR"/>
                </w:rPr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49" w:author="Alan" w:date="2017-02-22T20:19:00Z">
              <w:r>
                <w:rPr>
                  <w:lang w:val="fr-FR"/>
                </w:rPr>
                <w:t>Erreur si ressource introuvable.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50" w:author="Alan" w:date="2017-02-22T20:19:00Z">
              <w:r>
                <w:rPr>
                  <w:lang w:val="fr-FR"/>
                </w:rPr>
                <w:t>Message de succès si requête POST et succès.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51" w:author="Alan" w:date="2017-02-22T20:19:00Z">
              <w:r>
                <w:rPr>
                  <w:lang w:val="fr-FR"/>
                </w:rPr>
                <w:t>Ressource au format JSon si requête GET et succès.</w:t>
              </w:r>
            </w:ins>
          </w:p>
        </w:tc>
      </w:tr>
      <w:tr w:rsidR="00A272D5" w:rsidRPr="0005428D">
        <w:trPr>
          <w:ins w:id="352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53" w:author="Alan" w:date="2017-02-22T20:19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tabs>
                <w:tab w:val="center" w:pos="2146"/>
              </w:tabs>
              <w:spacing w:after="0" w:line="240" w:lineRule="auto"/>
              <w:rPr>
                <w:lang w:val="fr-FR"/>
              </w:rPr>
              <w:pPrChange w:id="354" w:author="Alan" w:date="2017-02-21T13:39:00Z">
                <w:pPr/>
              </w:pPrChange>
            </w:pPr>
            <w:r>
              <w:rPr>
                <w:lang w:val="fr-FR"/>
              </w:rPr>
              <w:t>La ressource est fournie au format JSon</w:t>
            </w:r>
          </w:p>
        </w:tc>
      </w:tr>
      <w:tr w:rsidR="00A272D5">
        <w:trPr>
          <w:ins w:id="355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56" w:author="Alan" w:date="2017-02-22T20:19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57" w:author="Alan" w:date="2017-02-22T20:19:00Z">
              <w:r>
                <w:rPr>
                  <w:lang w:val="fr-FR"/>
                </w:rPr>
                <w:t>VIT</w:t>
              </w:r>
            </w:ins>
          </w:p>
        </w:tc>
      </w:tr>
    </w:tbl>
    <w:p w:rsidR="00A272D5" w:rsidRDefault="00A272D5">
      <w:pPr>
        <w:rPr>
          <w:lang w:val="fr-FR"/>
        </w:rPr>
      </w:pP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358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359" w:author="Alan" w:date="2017-02-22T20:20:00Z">
                <w:pPr/>
              </w:pPrChange>
            </w:pPr>
            <w:ins w:id="360" w:author="Alan" w:date="2017-02-21T13:48:00Z">
              <w:r>
                <w:rPr>
                  <w:b/>
                  <w:lang w:val="fr-FR"/>
                </w:rPr>
                <w:t>Nom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361" w:author="Alan" w:date="2017-02-22T20:20:00Z">
                <w:pPr/>
              </w:pPrChange>
            </w:pPr>
            <w:r>
              <w:rPr>
                <w:b/>
                <w:lang w:val="fr-FR"/>
              </w:rPr>
              <w:t>Arrêt</w:t>
            </w:r>
            <w:ins w:id="362" w:author="Alan" w:date="2017-02-21T13:48:00Z">
              <w:r>
                <w:rPr>
                  <w:b/>
                  <w:lang w:val="fr-FR"/>
                </w:rPr>
                <w:t xml:space="preserve"> d’un serveur</w:t>
              </w:r>
            </w:ins>
          </w:p>
        </w:tc>
      </w:tr>
      <w:tr w:rsidR="00A272D5" w:rsidRPr="0005428D">
        <w:trPr>
          <w:ins w:id="363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64" w:author="Alan" w:date="2017-02-21T13:48:00Z">
              <w:r>
                <w:rPr>
                  <w:lang w:val="fr-FR"/>
                </w:rPr>
                <w:t>Description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65" w:author="Alan" w:date="2017-02-21T13:48:00Z">
              <w:r>
                <w:rPr>
                  <w:lang w:val="fr-FR"/>
                </w:rPr>
                <w:t>Permet à une application serveur d’arrêter serveur</w:t>
              </w:r>
            </w:ins>
          </w:p>
        </w:tc>
      </w:tr>
      <w:tr w:rsidR="00A272D5">
        <w:trPr>
          <w:ins w:id="366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67" w:author="Alan" w:date="2017-02-21T13:48:00Z">
              <w:r>
                <w:rPr>
                  <w:lang w:val="fr-FR"/>
                </w:rPr>
                <w:t>Evénement déclencheur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68" w:author="Alan" w:date="2017-02-21T13:48:00Z">
              <w:r>
                <w:rPr>
                  <w:lang w:val="fr-FR"/>
                </w:rPr>
                <w:t>Demande explicite</w:t>
              </w:r>
            </w:ins>
          </w:p>
        </w:tc>
      </w:tr>
      <w:tr w:rsidR="00A272D5">
        <w:trPr>
          <w:ins w:id="369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0" w:author="Alan" w:date="2017-02-21T13:48:00Z">
              <w:r>
                <w:rPr>
                  <w:lang w:val="fr-FR"/>
                </w:rPr>
                <w:t>Entrées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1" w:author="Alan" w:date="2017-02-21T13:48:00Z">
              <w:r>
                <w:rPr>
                  <w:lang w:val="fr-FR"/>
                </w:rPr>
                <w:t>Aucune</w:t>
              </w:r>
            </w:ins>
          </w:p>
        </w:tc>
      </w:tr>
      <w:tr w:rsidR="00A272D5" w:rsidRPr="0005428D">
        <w:trPr>
          <w:ins w:id="372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3" w:author="Alan" w:date="2017-02-21T13:48:00Z">
              <w:r>
                <w:rPr>
                  <w:lang w:val="fr-FR"/>
                </w:rPr>
                <w:t>Sortie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4" w:author="Alan" w:date="2017-02-21T13:48:00Z">
              <w:r>
                <w:rPr>
                  <w:lang w:val="fr-FR"/>
                </w:rPr>
                <w:t>Erreur si échec</w:t>
              </w:r>
            </w:ins>
          </w:p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5" w:author="Alan" w:date="2017-02-21T13:49:00Z">
              <w:r>
                <w:rPr>
                  <w:lang w:val="fr-FR"/>
                </w:rPr>
                <w:t>Erreur si serveur non démarré.</w:t>
              </w:r>
            </w:ins>
          </w:p>
        </w:tc>
      </w:tr>
      <w:tr w:rsidR="00A272D5" w:rsidRPr="0005428D">
        <w:trPr>
          <w:ins w:id="376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7" w:author="Alan" w:date="2017-02-21T13:48:00Z">
              <w:r>
                <w:rPr>
                  <w:lang w:val="fr-FR"/>
                </w:rPr>
                <w:t>Contraintes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78" w:author="Alan" w:date="2017-02-21T13:49:00Z">
              <w:r>
                <w:rPr>
                  <w:lang w:val="fr-FR"/>
                </w:rPr>
                <w:t>Le serveur doit avoir été démarré.</w:t>
              </w:r>
            </w:ins>
          </w:p>
        </w:tc>
      </w:tr>
      <w:tr w:rsidR="00A272D5">
        <w:trPr>
          <w:ins w:id="379" w:author="Alan" w:date="2017-02-21T13:4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rPr>
                <w:lang w:val="fr-FR"/>
              </w:rPr>
            </w:pPr>
            <w:ins w:id="380" w:author="Alan" w:date="2017-02-21T13:48:00Z">
              <w:r>
                <w:rPr>
                  <w:lang w:val="fr-FR"/>
                </w:rPr>
                <w:t>Importance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tabs>
                <w:tab w:val="left" w:pos="1440"/>
              </w:tabs>
              <w:spacing w:after="0" w:line="240" w:lineRule="auto"/>
              <w:rPr>
                <w:lang w:val="fr-FR"/>
              </w:rPr>
              <w:pPrChange w:id="381" w:author="Alan" w:date="2017-02-21T13:48:00Z">
                <w:pPr/>
              </w:pPrChange>
            </w:pPr>
            <w:r>
              <w:rPr>
                <w:lang w:val="fr-FR"/>
              </w:rPr>
              <w:t>MIN</w:t>
            </w:r>
            <w:ins w:id="382" w:author="Alan" w:date="2017-02-21T13:48:00Z">
              <w:r>
                <w:rPr>
                  <w:lang w:val="fr-FR"/>
                </w:rPr>
                <w:tab/>
              </w:r>
            </w:ins>
          </w:p>
        </w:tc>
      </w:tr>
    </w:tbl>
    <w:p w:rsidR="00A272D5" w:rsidRDefault="00A272D5">
      <w:pPr>
        <w:rPr>
          <w:lang w:val="fr-FR"/>
        </w:rPr>
      </w:pPr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</w:pPr>
      <w:bookmarkStart w:id="383" w:name="_Toc476558679"/>
      <w:ins w:id="384" w:author="Alan" w:date="2017-02-22T11:42:00Z">
        <w:r>
          <w:rPr>
            <w:lang w:val="fr-FR"/>
          </w:rPr>
          <w:t>Exigences non-fonctionnelles</w:t>
        </w:r>
      </w:ins>
      <w:bookmarkEnd w:id="383"/>
    </w:p>
    <w:p w:rsidR="00A272D5" w:rsidRDefault="00895657">
      <w:pPr>
        <w:pStyle w:val="Titre3"/>
        <w:numPr>
          <w:ilvl w:val="2"/>
          <w:numId w:val="4"/>
        </w:numPr>
        <w:rPr>
          <w:lang w:val="fr-FR"/>
        </w:rPr>
        <w:pPrChange w:id="385" w:author="Alan" w:date="2017-02-22T19:59:00Z">
          <w:pPr>
            <w:ind w:left="1080" w:hanging="720"/>
          </w:pPr>
        </w:pPrChange>
      </w:pPr>
      <w:bookmarkStart w:id="386" w:name="_Toc476558680"/>
      <w:r>
        <w:rPr>
          <w:lang w:val="fr-FR"/>
        </w:rPr>
        <w:t>Plateforme</w:t>
      </w:r>
      <w:ins w:id="387" w:author="Alan" w:date="2017-02-22T19:59:00Z">
        <w:r>
          <w:rPr>
            <w:lang w:val="fr-FR"/>
          </w:rPr>
          <w:t xml:space="preserve"> de tests</w:t>
        </w:r>
      </w:ins>
      <w:bookmarkEnd w:id="386"/>
    </w:p>
    <w:p w:rsidR="00A272D5" w:rsidRDefault="00895657">
      <w:pPr>
        <w:rPr>
          <w:lang w:val="fr-FR"/>
        </w:rPr>
        <w:pPrChange w:id="388" w:author="Alan" w:date="2017-02-22T20:00:00Z">
          <w:pPr>
            <w:ind w:left="1080" w:hanging="720"/>
          </w:pPr>
        </w:pPrChange>
      </w:pPr>
      <w:r>
        <w:rPr>
          <w:lang w:val="fr-FR"/>
        </w:rPr>
        <w:t xml:space="preserve">Un </w:t>
      </w:r>
      <w:ins w:id="389" w:author="Alan" w:date="2017-02-22T20:01:00Z">
        <w:r>
          <w:rPr>
            <w:lang w:val="fr-FR"/>
          </w:rPr>
          <w:t>environnement</w:t>
        </w:r>
      </w:ins>
      <w:ins w:id="390" w:author="Alan" w:date="2017-02-22T20:00:00Z">
        <w:r>
          <w:rPr>
            <w:lang w:val="fr-FR"/>
          </w:rPr>
          <w:t xml:space="preserve"> de test peut être proposé.</w:t>
        </w:r>
      </w:ins>
      <w:ins w:id="391" w:author="Alan" w:date="2017-02-22T20:01:00Z">
        <w:r>
          <w:rPr>
            <w:lang w:val="fr-FR"/>
          </w:rPr>
          <w:t xml:space="preserve"> Il s’agirait, à l’aide deux images virtuelles (tablette et APU), de créer un environnement de simulation </w:t>
        </w:r>
        <w:proofErr w:type="spellStart"/>
        <w:r>
          <w:rPr>
            <w:lang w:val="fr-FR"/>
          </w:rPr>
          <w:t>déployable</w:t>
        </w:r>
        <w:proofErr w:type="spellEnd"/>
        <w:r>
          <w:rPr>
            <w:lang w:val="fr-FR"/>
          </w:rPr>
          <w:t xml:space="preserve"> rapidement. Une telle solution devra utiliser Vagrant, </w:t>
        </w:r>
      </w:ins>
      <w:ins w:id="392" w:author="Alan" w:date="2017-02-22T20:02:00Z">
        <w:r>
          <w:rPr>
            <w:lang w:val="fr-FR"/>
          </w:rPr>
          <w:t xml:space="preserve">pour la gestion des images virtuelles et le déploiement. </w:t>
        </w:r>
      </w:ins>
    </w:p>
    <w:p w:rsidR="00A272D5" w:rsidRDefault="00895657">
      <w:pPr>
        <w:pStyle w:val="Titre3"/>
        <w:numPr>
          <w:ilvl w:val="2"/>
          <w:numId w:val="4"/>
        </w:numPr>
        <w:rPr>
          <w:ins w:id="393" w:author="Alan" w:date="2017-02-22T20:10:00Z"/>
          <w:lang w:val="fr-FR"/>
        </w:rPr>
        <w:pPrChange w:id="394" w:author="Alan" w:date="2017-02-22T20:10:00Z">
          <w:pPr>
            <w:ind w:left="1080" w:hanging="720"/>
          </w:pPr>
        </w:pPrChange>
      </w:pPr>
      <w:bookmarkStart w:id="395" w:name="_Toc476558681"/>
      <w:r>
        <w:rPr>
          <w:lang w:val="fr-FR"/>
        </w:rPr>
        <w:t>Rendement</w:t>
      </w:r>
      <w:bookmarkEnd w:id="395"/>
    </w:p>
    <w:p w:rsidR="00A272D5" w:rsidRDefault="00895657">
      <w:pPr>
        <w:rPr>
          <w:lang w:val="fr-FR"/>
        </w:rPr>
        <w:pPrChange w:id="396" w:author="Alan" w:date="2017-02-22T20:10:00Z">
          <w:pPr>
            <w:ind w:left="1080" w:hanging="720"/>
          </w:pPr>
        </w:pPrChange>
      </w:pPr>
      <w:r>
        <w:rPr>
          <w:lang w:val="fr-FR"/>
        </w:rPr>
        <w:t xml:space="preserve">Les serveurs CoAP doivent pouvoir répondre aux requêtes dans un délai </w:t>
      </w:r>
      <w:ins w:id="397" w:author="Alan" w:date="2017-02-24T01:50:00Z">
        <w:r>
          <w:rPr>
            <w:lang w:val="fr-FR"/>
          </w:rPr>
          <w:t>raisonnable. Cet</w:t>
        </w:r>
      </w:ins>
      <w:ins w:id="398" w:author="Alan" w:date="2017-02-24T01:51:00Z">
        <w:r>
          <w:rPr>
            <w:lang w:val="fr-FR"/>
          </w:rPr>
          <w:t xml:space="preserve"> effort d’optimisation est d’autant plus important dans le cas des systèmes embarqués.</w:t>
        </w:r>
      </w:ins>
    </w:p>
    <w:p w:rsidR="00A272D5" w:rsidRDefault="00895657">
      <w:pPr>
        <w:pStyle w:val="Titre3"/>
        <w:numPr>
          <w:ilvl w:val="2"/>
          <w:numId w:val="4"/>
        </w:numPr>
        <w:rPr>
          <w:lang w:val="fr-FR"/>
        </w:rPr>
        <w:pPrChange w:id="399" w:author="Alan" w:date="2017-02-22T20:10:00Z">
          <w:pPr>
            <w:ind w:left="1080" w:hanging="720"/>
          </w:pPr>
        </w:pPrChange>
      </w:pPr>
      <w:bookmarkStart w:id="400" w:name="_Toc476558682"/>
      <w:r>
        <w:rPr>
          <w:lang w:val="fr-FR"/>
        </w:rPr>
        <w:lastRenderedPageBreak/>
        <w:t>Maintenabilité</w:t>
      </w:r>
      <w:bookmarkEnd w:id="400"/>
    </w:p>
    <w:p w:rsidR="00A272D5" w:rsidRDefault="00895657">
      <w:pPr>
        <w:rPr>
          <w:lang w:val="fr-FR"/>
        </w:rPr>
        <w:pPrChange w:id="401" w:author="Alan" w:date="2017-02-22T20:13:00Z">
          <w:pPr>
            <w:ind w:left="1080" w:hanging="720"/>
          </w:pPr>
        </w:pPrChange>
      </w:pPr>
      <w:ins w:id="402" w:author="Alan" w:date="2017-02-22T20:13:00Z">
        <w:r>
          <w:rPr>
            <w:lang w:val="fr-FR"/>
          </w:rPr>
          <w:t xml:space="preserve">Le code source fournit sera commenté au format </w:t>
        </w:r>
        <w:proofErr w:type="spellStart"/>
        <w:r>
          <w:rPr>
            <w:lang w:val="fr-FR"/>
          </w:rPr>
          <w:t>Javadoc</w:t>
        </w:r>
        <w:proofErr w:type="spellEnd"/>
        <w:r>
          <w:rPr>
            <w:lang w:val="fr-FR"/>
          </w:rPr>
          <w:t xml:space="preserve">, et accompagné de programmes d’exemples. </w:t>
        </w:r>
      </w:ins>
      <w:ins w:id="403" w:author="Alan" w:date="2017-02-22T20:14:00Z">
        <w:r>
          <w:rPr>
            <w:lang w:val="fr-FR"/>
          </w:rPr>
          <w:t>L’environnement de test fournira ainsi une solution portable et universelle pour les futurs tests de développement.</w:t>
        </w:r>
      </w:ins>
    </w:p>
    <w:p w:rsidR="00A272D5" w:rsidRDefault="00895657">
      <w:pPr>
        <w:pStyle w:val="Titre3"/>
        <w:numPr>
          <w:ilvl w:val="2"/>
          <w:numId w:val="4"/>
        </w:numPr>
        <w:rPr>
          <w:lang w:val="fr-FR"/>
        </w:rPr>
        <w:pPrChange w:id="404" w:author="Alan" w:date="2017-02-22T20:10:00Z">
          <w:pPr>
            <w:ind w:left="1080" w:hanging="720"/>
          </w:pPr>
        </w:pPrChange>
      </w:pPr>
      <w:bookmarkStart w:id="405" w:name="_Toc476558683"/>
      <w:ins w:id="406" w:author="Alan" w:date="2017-02-22T20:09:00Z">
        <w:r>
          <w:rPr>
            <w:lang w:val="fr-FR"/>
          </w:rPr>
          <w:t>Portabilité</w:t>
        </w:r>
      </w:ins>
      <w:bookmarkEnd w:id="405"/>
    </w:p>
    <w:p w:rsidR="00A272D5" w:rsidRDefault="00895657">
      <w:pPr>
        <w:rPr>
          <w:lang w:val="fr-FR"/>
        </w:rPr>
        <w:pPrChange w:id="407" w:author="Alan" w:date="2017-02-22T20:10:00Z">
          <w:pPr>
            <w:ind w:left="1080" w:hanging="720"/>
          </w:pPr>
        </w:pPrChange>
      </w:pPr>
      <w:r>
        <w:rPr>
          <w:lang w:val="fr-FR"/>
        </w:rPr>
        <w:t xml:space="preserve">Les applications fournies devront être compatible avec n’importe quel </w:t>
      </w:r>
      <w:ins w:id="408" w:author="Alan" w:date="2017-02-22T20:11:00Z">
        <w:r>
          <w:rPr>
            <w:lang w:val="fr-FR"/>
          </w:rPr>
          <w:t>environnement</w:t>
        </w:r>
      </w:ins>
      <w:ins w:id="409" w:author="Alan" w:date="2017-02-22T20:10:00Z">
        <w:r>
          <w:rPr>
            <w:lang w:val="fr-FR"/>
          </w:rPr>
          <w:t xml:space="preserve"> Java</w:t>
        </w:r>
      </w:ins>
      <w:ins w:id="410" w:author="Alan" w:date="2017-02-24T01:48:00Z">
        <w:r>
          <w:rPr>
            <w:lang w:val="fr-FR"/>
          </w:rPr>
          <w:t xml:space="preserve"> similaire à celui de la tablette</w:t>
        </w:r>
      </w:ins>
      <w:ins w:id="411" w:author="Alan" w:date="2017-02-22T20:10:00Z">
        <w:r>
          <w:rPr>
            <w:lang w:val="fr-FR"/>
          </w:rPr>
          <w:t xml:space="preserve">, sous réserve que </w:t>
        </w:r>
      </w:ins>
      <w:ins w:id="412" w:author="Alan" w:date="2017-02-22T20:11:00Z">
        <w:r>
          <w:rPr>
            <w:lang w:val="fr-FR"/>
          </w:rPr>
          <w:t xml:space="preserve">celui-ci soit </w:t>
        </w:r>
      </w:ins>
      <w:ins w:id="413" w:author="Alan" w:date="2017-02-22T20:14:00Z">
        <w:r>
          <w:rPr>
            <w:lang w:val="fr-FR"/>
          </w:rPr>
          <w:t>doté</w:t>
        </w:r>
      </w:ins>
      <w:ins w:id="414" w:author="Alan" w:date="2017-02-22T20:11:00Z">
        <w:r>
          <w:rPr>
            <w:lang w:val="fr-FR"/>
          </w:rPr>
          <w:t xml:space="preserve"> </w:t>
        </w:r>
      </w:ins>
      <w:ins w:id="415" w:author="Alan" w:date="2017-02-22T20:13:00Z">
        <w:r>
          <w:rPr>
            <w:lang w:val="fr-FR"/>
          </w:rPr>
          <w:t>d’un</w:t>
        </w:r>
      </w:ins>
      <w:ins w:id="416" w:author="Alan" w:date="2017-02-22T20:11:00Z">
        <w:r>
          <w:rPr>
            <w:lang w:val="fr-FR"/>
          </w:rPr>
          <w:t>e architecture réseau semblable à celle</w:t>
        </w:r>
      </w:ins>
      <w:ins w:id="417" w:author="Alan" w:date="2017-02-22T20:14:00Z">
        <w:r>
          <w:rPr>
            <w:lang w:val="fr-FR"/>
          </w:rPr>
          <w:t xml:space="preserve"> </w:t>
        </w:r>
      </w:ins>
      <w:ins w:id="418" w:author="Alan" w:date="2017-02-22T20:11:00Z">
        <w:r>
          <w:rPr>
            <w:lang w:val="fr-FR"/>
          </w:rPr>
          <w:t>de l’OSV.</w:t>
        </w:r>
      </w:ins>
    </w:p>
    <w:p w:rsidR="00A272D5" w:rsidRDefault="00895657">
      <w:pPr>
        <w:pStyle w:val="Titre1"/>
        <w:numPr>
          <w:ilvl w:val="0"/>
          <w:numId w:val="4"/>
        </w:numPr>
        <w:rPr>
          <w:lang w:val="fr-FR"/>
        </w:rPr>
        <w:pPrChange w:id="419" w:author="Alan" w:date="2017-02-22T11:46:00Z">
          <w:pPr>
            <w:ind w:left="1080" w:hanging="720"/>
          </w:pPr>
        </w:pPrChange>
      </w:pPr>
      <w:bookmarkStart w:id="420" w:name="_Toc476558684"/>
      <w:r>
        <w:rPr>
          <w:lang w:val="fr-FR"/>
        </w:rPr>
        <w:t>Synthèses des exigences</w:t>
      </w:r>
      <w:bookmarkEnd w:id="420"/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  <w:pPrChange w:id="421" w:author="Alan" w:date="2017-02-22T11:47:00Z">
          <w:pPr>
            <w:ind w:left="1080" w:hanging="720"/>
          </w:pPr>
        </w:pPrChange>
      </w:pPr>
      <w:bookmarkStart w:id="422" w:name="_Toc476558685"/>
      <w:ins w:id="423" w:author="Alan" w:date="2017-02-22T11:46:00Z">
        <w:r>
          <w:rPr>
            <w:lang w:val="fr-FR"/>
          </w:rPr>
          <w:t>Exigences fonctionnelles</w:t>
        </w:r>
      </w:ins>
      <w:bookmarkEnd w:id="422"/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424" w:author="Alan" w:date="2017-02-22T20:1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</w:pPr>
            <w:ins w:id="425" w:author="Alan" w:date="2017-02-22T20:16:00Z">
              <w:r>
                <w:rPr>
                  <w:b/>
                  <w:lang w:val="fr-FR"/>
                </w:rPr>
                <w:t>Exigence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</w:pPr>
            <w:ins w:id="426" w:author="Alan" w:date="2017-02-22T20:16:00Z">
              <w:r>
                <w:rPr>
                  <w:b/>
                  <w:lang w:val="fr-FR"/>
                </w:rPr>
                <w:t>Importance</w:t>
              </w:r>
            </w:ins>
          </w:p>
        </w:tc>
      </w:tr>
      <w:tr w:rsidR="00A272D5">
        <w:trPr>
          <w:ins w:id="427" w:author="Alan" w:date="2017-02-22T20:1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28" w:author="Alan" w:date="2017-02-22T20:17:00Z">
              <w:r>
                <w:rPr>
                  <w:lang w:val="fr-FR"/>
                </w:rPr>
                <w:t>Initialisation Client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29" w:author="Alan" w:date="2017-02-22T20:16:00Z">
              <w:r>
                <w:rPr>
                  <w:lang w:val="fr-FR"/>
                </w:rPr>
                <w:t>VIT</w:t>
              </w:r>
            </w:ins>
          </w:p>
        </w:tc>
      </w:tr>
      <w:tr w:rsidR="00A272D5">
        <w:trPr>
          <w:ins w:id="430" w:author="Alan" w:date="2017-02-22T20:1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31" w:author="Alan" w:date="2017-02-22T20:17:00Z">
              <w:r>
                <w:rPr>
                  <w:lang w:val="fr-FR"/>
                </w:rPr>
                <w:t>Demande d’un ressource serveur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32" w:author="Alan" w:date="2017-02-22T20:16:00Z">
              <w:r>
                <w:rPr>
                  <w:lang w:val="fr-FR"/>
                </w:rPr>
                <w:t>VIT</w:t>
              </w:r>
            </w:ins>
          </w:p>
        </w:tc>
      </w:tr>
      <w:tr w:rsidR="00A272D5">
        <w:trPr>
          <w:ins w:id="433" w:author="Alan" w:date="2017-02-22T20:16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34" w:author="Alan" w:date="2017-02-22T20:17:00Z">
              <w:r>
                <w:rPr>
                  <w:lang w:val="fr-FR"/>
                </w:rPr>
                <w:t>Découverte des ressources serveur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35" w:author="Alan" w:date="2017-02-22T20:16:00Z">
              <w:r>
                <w:rPr>
                  <w:lang w:val="fr-FR"/>
                </w:rPr>
                <w:t>MIN</w:t>
              </w:r>
            </w:ins>
          </w:p>
        </w:tc>
      </w:tr>
      <w:tr w:rsidR="00A272D5">
        <w:trPr>
          <w:ins w:id="436" w:author="Alan" w:date="2017-02-22T20:18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37" w:author="Alan" w:date="2017-02-22T20:18:00Z">
              <w:r>
                <w:rPr>
                  <w:lang w:val="fr-FR"/>
                </w:rPr>
                <w:t>Découverte des autres équipements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38" w:author="Alan" w:date="2017-02-22T20:18:00Z">
              <w:r>
                <w:rPr>
                  <w:lang w:val="fr-FR"/>
                </w:rPr>
                <w:t>MIN</w:t>
              </w:r>
            </w:ins>
          </w:p>
        </w:tc>
      </w:tr>
      <w:tr w:rsidR="00A272D5">
        <w:trPr>
          <w:ins w:id="439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40" w:author="Alan" w:date="2017-02-22T20:19:00Z">
              <w:r>
                <w:rPr>
                  <w:lang w:val="fr-FR"/>
                </w:rPr>
                <w:t>Démarrage d’un serveur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41" w:author="Alan" w:date="2017-02-22T20:19:00Z">
              <w:r>
                <w:rPr>
                  <w:lang w:val="fr-FR"/>
                </w:rPr>
                <w:t>VIT</w:t>
              </w:r>
            </w:ins>
          </w:p>
        </w:tc>
      </w:tr>
      <w:tr w:rsidR="00A272D5">
        <w:trPr>
          <w:ins w:id="442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43" w:author="Alan" w:date="2017-02-22T20:19:00Z">
              <w:r>
                <w:rPr>
                  <w:lang w:val="fr-FR"/>
                </w:rPr>
                <w:t>Répondre à une requête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44" w:author="Alan" w:date="2017-02-22T20:19:00Z">
              <w:r>
                <w:rPr>
                  <w:lang w:val="fr-FR"/>
                </w:rPr>
                <w:t>VIT</w:t>
              </w:r>
            </w:ins>
          </w:p>
        </w:tc>
      </w:tr>
      <w:tr w:rsidR="00A272D5">
        <w:trPr>
          <w:ins w:id="445" w:author="Alan" w:date="2017-02-22T20:19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46" w:author="Alan" w:date="2017-02-22T20:19:00Z">
              <w:r>
                <w:rPr>
                  <w:lang w:val="fr-FR"/>
                </w:rPr>
                <w:t>Arrêt d’un serveur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</w:pPr>
            <w:ins w:id="447" w:author="Alan" w:date="2017-02-22T20:19:00Z">
              <w:r>
                <w:rPr>
                  <w:lang w:val="fr-FR"/>
                </w:rPr>
                <w:t>MIN</w:t>
              </w:r>
            </w:ins>
          </w:p>
        </w:tc>
      </w:tr>
    </w:tbl>
    <w:p w:rsidR="00A272D5" w:rsidRDefault="00A272D5">
      <w:pPr>
        <w:rPr>
          <w:lang w:val="fr-FR"/>
        </w:rPr>
      </w:pPr>
    </w:p>
    <w:p w:rsidR="00A272D5" w:rsidRDefault="00895657">
      <w:pPr>
        <w:pStyle w:val="Titre2"/>
        <w:numPr>
          <w:ilvl w:val="1"/>
          <w:numId w:val="4"/>
        </w:numPr>
        <w:rPr>
          <w:lang w:val="fr-FR"/>
        </w:rPr>
        <w:pPrChange w:id="448" w:author="Alan" w:date="2017-02-22T11:47:00Z">
          <w:pPr>
            <w:ind w:left="1080" w:hanging="720"/>
          </w:pPr>
        </w:pPrChange>
      </w:pPr>
      <w:bookmarkStart w:id="449" w:name="_Toc476558686"/>
      <w:r>
        <w:rPr>
          <w:lang w:val="fr-FR"/>
        </w:rPr>
        <w:t>Exigences non</w:t>
      </w:r>
      <w:ins w:id="450" w:author="Alan" w:date="2017-02-22T11:47:00Z">
        <w:r>
          <w:rPr>
            <w:lang w:val="fr-FR"/>
          </w:rPr>
          <w:t>-</w:t>
        </w:r>
      </w:ins>
      <w:ins w:id="451" w:author="Alan" w:date="2017-02-22T11:46:00Z">
        <w:r>
          <w:rPr>
            <w:lang w:val="fr-FR"/>
          </w:rPr>
          <w:t>fonctionnelles</w:t>
        </w:r>
      </w:ins>
      <w:bookmarkEnd w:id="449"/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72D5">
        <w:trPr>
          <w:ins w:id="452" w:author="Alan" w:date="2017-02-22T20:15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453" w:author="Alan" w:date="2017-02-22T20:16:00Z">
                <w:pPr/>
              </w:pPrChange>
            </w:pPr>
            <w:ins w:id="454" w:author="Alan" w:date="2017-02-22T20:15:00Z">
              <w:r>
                <w:rPr>
                  <w:b/>
                  <w:lang w:val="fr-FR"/>
                </w:rPr>
                <w:t>Exigence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b/>
                <w:lang w:val="fr-FR"/>
              </w:rPr>
              <w:pPrChange w:id="455" w:author="Alan" w:date="2017-02-22T20:16:00Z">
                <w:pPr/>
              </w:pPrChange>
            </w:pPr>
            <w:ins w:id="456" w:author="Alan" w:date="2017-02-22T20:15:00Z">
              <w:r>
                <w:rPr>
                  <w:b/>
                  <w:lang w:val="fr-FR"/>
                </w:rPr>
                <w:t>Importance</w:t>
              </w:r>
            </w:ins>
          </w:p>
        </w:tc>
      </w:tr>
      <w:tr w:rsidR="00A272D5">
        <w:trPr>
          <w:ins w:id="457" w:author="Alan" w:date="2017-02-22T20:15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  <w:pPrChange w:id="458" w:author="Alan" w:date="2017-02-22T20:16:00Z">
                <w:pPr/>
              </w:pPrChange>
            </w:pPr>
            <w:r>
              <w:rPr>
                <w:lang w:val="fr-FR"/>
              </w:rPr>
              <w:t>Rendement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  <w:pPrChange w:id="459" w:author="Alan" w:date="2017-02-22T20:16:00Z">
                <w:pPr/>
              </w:pPrChange>
            </w:pPr>
            <w:ins w:id="460" w:author="Alan" w:date="2017-02-22T20:15:00Z">
              <w:r>
                <w:rPr>
                  <w:lang w:val="fr-FR"/>
                </w:rPr>
                <w:t>VIT</w:t>
              </w:r>
            </w:ins>
          </w:p>
        </w:tc>
      </w:tr>
      <w:tr w:rsidR="00A272D5">
        <w:trPr>
          <w:ins w:id="461" w:author="Alan" w:date="2017-02-22T20:15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  <w:pPrChange w:id="462" w:author="Alan" w:date="2017-02-22T20:16:00Z">
                <w:pPr/>
              </w:pPrChange>
            </w:pPr>
            <w:ins w:id="463" w:author="Alan" w:date="2017-02-22T20:15:00Z">
              <w:r>
                <w:rPr>
                  <w:lang w:val="fr-FR"/>
                </w:rPr>
                <w:t>Maintenabilité</w:t>
              </w:r>
            </w:ins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  <w:pPrChange w:id="464" w:author="Alan" w:date="2017-02-22T20:16:00Z">
                <w:pPr/>
              </w:pPrChange>
            </w:pPr>
            <w:r>
              <w:rPr>
                <w:lang w:val="fr-FR"/>
              </w:rPr>
              <w:t>VIT</w:t>
            </w:r>
          </w:p>
        </w:tc>
      </w:tr>
      <w:tr w:rsidR="00A272D5">
        <w:trPr>
          <w:ins w:id="465" w:author="Alan" w:date="2017-02-22T20:15:00Z"/>
        </w:trPr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  <w:pPrChange w:id="466" w:author="Alan" w:date="2017-02-22T20:16:00Z">
                <w:pPr/>
              </w:pPrChange>
            </w:pPr>
            <w:r>
              <w:rPr>
                <w:lang w:val="fr-FR"/>
              </w:rPr>
              <w:t>Portabilité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A272D5" w:rsidRDefault="00895657">
            <w:pPr>
              <w:spacing w:after="0" w:line="240" w:lineRule="auto"/>
              <w:jc w:val="center"/>
              <w:rPr>
                <w:lang w:val="fr-FR"/>
              </w:rPr>
              <w:pPrChange w:id="467" w:author="Alan" w:date="2017-02-22T20:16:00Z">
                <w:pPr/>
              </w:pPrChange>
            </w:pPr>
            <w:r>
              <w:rPr>
                <w:lang w:val="fr-FR"/>
              </w:rPr>
              <w:t>VIT</w:t>
            </w:r>
          </w:p>
        </w:tc>
      </w:tr>
      <w:tr w:rsidR="00813685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13685" w:rsidRDefault="00813685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Plateforme de test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813685" w:rsidRDefault="00813685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MIN</w:t>
            </w:r>
          </w:p>
        </w:tc>
      </w:tr>
    </w:tbl>
    <w:p w:rsidR="00A272D5" w:rsidRDefault="00A272D5">
      <w:pPr>
        <w:rPr>
          <w:ins w:id="468" w:author="Alan" w:date="2017-02-22T10:41:00Z"/>
          <w:lang w:val="fr-FR"/>
        </w:rPr>
      </w:pPr>
    </w:p>
    <w:p w:rsidR="00A272D5" w:rsidRDefault="00895657">
      <w:pPr>
        <w:pStyle w:val="Titre1"/>
        <w:numPr>
          <w:ilvl w:val="0"/>
          <w:numId w:val="4"/>
        </w:numPr>
        <w:rPr>
          <w:lang w:val="fr-FR"/>
        </w:rPr>
        <w:pPrChange w:id="469" w:author="Alan" w:date="2017-02-22T10:41:00Z">
          <w:pPr>
            <w:ind w:left="1080" w:hanging="720"/>
          </w:pPr>
        </w:pPrChange>
      </w:pPr>
      <w:bookmarkStart w:id="470" w:name="_Toc476558687"/>
      <w:r>
        <w:rPr>
          <w:lang w:val="fr-FR"/>
        </w:rPr>
        <w:t>Références</w:t>
      </w:r>
      <w:bookmarkEnd w:id="470"/>
    </w:p>
    <w:p w:rsidR="00DC018B" w:rsidRDefault="00DC018B">
      <w:pPr>
        <w:rPr>
          <w:color w:val="00000A"/>
          <w:sz w:val="20"/>
          <w:lang w:val="fr-FR"/>
        </w:rPr>
        <w:pPrChange w:id="471" w:author="Alan" w:date="2017-02-22T10:41:00Z">
          <w:pPr>
            <w:ind w:left="1080" w:hanging="720"/>
          </w:pPr>
        </w:pPrChange>
      </w:pPr>
      <w:r>
        <w:rPr>
          <w:color w:val="00000A"/>
          <w:sz w:val="20"/>
          <w:lang w:val="fr-FR"/>
        </w:rPr>
        <w:fldChar w:fldCharType="begin"/>
      </w:r>
      <w:r>
        <w:rPr>
          <w:color w:val="00000A"/>
          <w:sz w:val="20"/>
          <w:lang w:val="fr-FR"/>
        </w:rPr>
        <w:instrText xml:space="preserve"> HYPERLINK "</w:instrText>
      </w:r>
      <w:r w:rsidRPr="00006236">
        <w:rPr>
          <w:color w:val="00000A"/>
          <w:sz w:val="20"/>
          <w:lang w:val="fr-FR"/>
        </w:rPr>
        <w:instrText>https://www.osvehicle.com/</w:instrText>
      </w:r>
      <w:r>
        <w:rPr>
          <w:color w:val="00000A"/>
          <w:sz w:val="20"/>
          <w:lang w:val="fr-FR"/>
        </w:rPr>
        <w:instrText xml:space="preserve">" </w:instrText>
      </w:r>
      <w:r>
        <w:rPr>
          <w:color w:val="00000A"/>
          <w:sz w:val="20"/>
          <w:lang w:val="fr-FR"/>
        </w:rPr>
        <w:fldChar w:fldCharType="separate"/>
      </w:r>
      <w:r w:rsidRPr="00E85F5A">
        <w:rPr>
          <w:rStyle w:val="Lienhypertexte"/>
          <w:sz w:val="20"/>
          <w:lang w:val="fr-FR"/>
        </w:rPr>
        <w:t>https://www.osvehicle.com/</w:t>
      </w:r>
      <w:r>
        <w:rPr>
          <w:color w:val="00000A"/>
          <w:sz w:val="20"/>
          <w:lang w:val="fr-FR"/>
        </w:rPr>
        <w:fldChar w:fldCharType="end"/>
      </w:r>
    </w:p>
    <w:p w:rsidR="00185431" w:rsidRDefault="00185431" w:rsidP="00995999">
      <w:pPr>
        <w:rPr>
          <w:lang w:val="fr-FR"/>
        </w:rPr>
        <w:pPrChange w:id="472" w:author="Alan" w:date="2017-02-22T10:41:00Z">
          <w:pPr>
            <w:ind w:left="1080" w:hanging="720"/>
          </w:pPr>
        </w:pPrChange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</w:instrText>
      </w:r>
      <w:r w:rsidRPr="00185431">
        <w:rPr>
          <w:lang w:val="fr-FR"/>
        </w:rPr>
        <w:instrText>http://pcengines.ch/apu.htm</w:instrText>
      </w:r>
      <w:r>
        <w:rPr>
          <w:lang w:val="fr-FR"/>
        </w:rPr>
        <w:instrText xml:space="preserve">" </w:instrText>
      </w:r>
      <w:r>
        <w:rPr>
          <w:lang w:val="fr-FR"/>
        </w:rPr>
        <w:fldChar w:fldCharType="separate"/>
      </w:r>
      <w:r w:rsidRPr="00E85F5A">
        <w:rPr>
          <w:rStyle w:val="Lienhypertexte"/>
          <w:lang w:val="fr-FR"/>
        </w:rPr>
        <w:t>http://pcengines.ch/apu.htm</w:t>
      </w:r>
      <w:r>
        <w:rPr>
          <w:lang w:val="fr-FR"/>
        </w:rPr>
        <w:fldChar w:fldCharType="end"/>
      </w:r>
    </w:p>
    <w:p w:rsidR="00A272D5" w:rsidRPr="00995999" w:rsidRDefault="00895657" w:rsidP="00185431">
      <w:pPr>
        <w:rPr>
          <w:lang w:val="fr-FR"/>
        </w:rPr>
      </w:pPr>
      <w:hyperlink r:id="rId7">
        <w:r>
          <w:rPr>
            <w:rStyle w:val="InternetLink"/>
            <w:webHidden/>
            <w:lang w:val="fr-FR"/>
          </w:rPr>
          <w:t>www.gnu.org/licenses/quick-guide-gplv3.html</w:t>
        </w:r>
      </w:hyperlink>
    </w:p>
    <w:sectPr w:rsidR="00A272D5" w:rsidRPr="0099599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EBE"/>
    <w:multiLevelType w:val="multilevel"/>
    <w:tmpl w:val="9EDA9C9A"/>
    <w:lvl w:ilvl="0">
      <w:start w:val="1"/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16A5C"/>
    <w:multiLevelType w:val="multilevel"/>
    <w:tmpl w:val="2DF45006"/>
    <w:lvl w:ilvl="0">
      <w:start w:val="1"/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1012E"/>
    <w:multiLevelType w:val="multilevel"/>
    <w:tmpl w:val="F8F475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7857F3"/>
    <w:multiLevelType w:val="multilevel"/>
    <w:tmpl w:val="935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322B7D"/>
    <w:multiLevelType w:val="multilevel"/>
    <w:tmpl w:val="3BCA0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0D4395"/>
    <w:multiLevelType w:val="multilevel"/>
    <w:tmpl w:val="B76406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an">
    <w15:presenceInfo w15:providerId="None" w15:userId="A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D5"/>
    <w:rsid w:val="00006236"/>
    <w:rsid w:val="000263D4"/>
    <w:rsid w:val="0005428D"/>
    <w:rsid w:val="00185431"/>
    <w:rsid w:val="002B697B"/>
    <w:rsid w:val="004243A6"/>
    <w:rsid w:val="00424559"/>
    <w:rsid w:val="005706A8"/>
    <w:rsid w:val="005B5DB9"/>
    <w:rsid w:val="0061519A"/>
    <w:rsid w:val="00813685"/>
    <w:rsid w:val="00895657"/>
    <w:rsid w:val="00995999"/>
    <w:rsid w:val="00A272D5"/>
    <w:rsid w:val="00C852D5"/>
    <w:rsid w:val="00CE5D6F"/>
    <w:rsid w:val="00DC0015"/>
    <w:rsid w:val="00DC018B"/>
    <w:rsid w:val="00E873F7"/>
    <w:rsid w:val="00F773C3"/>
    <w:rsid w:val="00F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3F58"/>
  <w15:docId w15:val="{9D416AC8-8270-405E-8DFF-48C55FBC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5AF7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F5AF7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AF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AF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5A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5A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AF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5AF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5AF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5AF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1F5A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En-tteCar">
    <w:name w:val="En-tête Car"/>
    <w:basedOn w:val="Policepardfaut"/>
    <w:uiPriority w:val="99"/>
    <w:qFormat/>
    <w:rsid w:val="00E71537"/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71537"/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qFormat/>
    <w:rsid w:val="001F5A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qFormat/>
    <w:rsid w:val="001F5AF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1F5A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1F5AF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1F5AF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1F5A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1F5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1F5A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qFormat/>
    <w:rsid w:val="001F5AF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1F5AF7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F5AF7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F5AF7"/>
    <w:rPr>
      <w:i/>
      <w:iCs/>
      <w:color w:val="00000A"/>
    </w:rPr>
  </w:style>
  <w:style w:type="character" w:customStyle="1" w:styleId="CitationCar">
    <w:name w:val="Citation Car"/>
    <w:basedOn w:val="Policepardfaut"/>
    <w:link w:val="Citation"/>
    <w:uiPriority w:val="29"/>
    <w:qFormat/>
    <w:rsid w:val="001F5AF7"/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1F5AF7"/>
    <w:rPr>
      <w:color w:val="000000" w:themeColor="text1"/>
      <w:shd w:val="clear" w:color="auto" w:fill="F2F2F2"/>
    </w:rPr>
  </w:style>
  <w:style w:type="character" w:styleId="Emphaseple">
    <w:name w:val="Subtle Emphasis"/>
    <w:basedOn w:val="Policepardfaut"/>
    <w:uiPriority w:val="19"/>
    <w:qFormat/>
    <w:rsid w:val="001F5AF7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1F5AF7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1F5AF7"/>
    <w:rPr>
      <w:smallCaps/>
      <w:color w:val="404040" w:themeColor="text1" w:themeTint="BF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1F5AF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F5AF7"/>
    <w:rPr>
      <w:b w:val="0"/>
      <w:bCs w:val="0"/>
      <w:smallCap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44398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44398B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44398B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44398B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Policepardfaut"/>
    <w:uiPriority w:val="99"/>
    <w:unhideWhenUsed/>
    <w:rsid w:val="00DD5A36"/>
    <w:rPr>
      <w:color w:val="0563C1" w:themeColor="hyperlink"/>
      <w:u w:val="singl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E71537"/>
    <w:pPr>
      <w:tabs>
        <w:tab w:val="center" w:pos="4513"/>
        <w:tab w:val="right" w:pos="902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71537"/>
    <w:pPr>
      <w:tabs>
        <w:tab w:val="center" w:pos="4513"/>
        <w:tab w:val="right" w:pos="9026"/>
      </w:tabs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1F5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sid w:val="001F5AF7"/>
    <w:rPr>
      <w:color w:val="5A5A5A" w:themeColor="text1" w:themeTint="A5"/>
      <w:spacing w:val="10"/>
    </w:rPr>
  </w:style>
  <w:style w:type="paragraph" w:styleId="Sansinterligne">
    <w:name w:val="No Spacing"/>
    <w:uiPriority w:val="1"/>
    <w:qFormat/>
    <w:rsid w:val="001F5AF7"/>
  </w:style>
  <w:style w:type="paragraph" w:styleId="Citation">
    <w:name w:val="Quote"/>
    <w:basedOn w:val="Normal"/>
    <w:next w:val="Normal"/>
    <w:link w:val="CitationCar"/>
    <w:uiPriority w:val="29"/>
    <w:qFormat/>
    <w:rsid w:val="001F5AF7"/>
    <w:pPr>
      <w:spacing w:before="160"/>
      <w:ind w:left="720" w:right="720"/>
    </w:pPr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AF7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AF7"/>
    <w:pPr>
      <w:numPr>
        <w:numId w:val="0"/>
      </w:numPr>
    </w:pPr>
  </w:style>
  <w:style w:type="paragraph" w:styleId="Paragraphedeliste">
    <w:name w:val="List Paragraph"/>
    <w:basedOn w:val="Normal"/>
    <w:uiPriority w:val="34"/>
    <w:qFormat/>
    <w:rsid w:val="00D64819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44398B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44398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44398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861709"/>
    <w:pPr>
      <w:spacing w:after="100"/>
      <w:ind w:left="220"/>
    </w:pPr>
    <w:rPr>
      <w:rFonts w:cs="Times New Roman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861709"/>
    <w:pPr>
      <w:spacing w:after="100"/>
    </w:pPr>
    <w:rPr>
      <w:rFonts w:cs="Times New Roman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861709"/>
    <w:pPr>
      <w:spacing w:after="100"/>
      <w:ind w:left="440"/>
    </w:pPr>
    <w:rPr>
      <w:rFonts w:cs="Times New Roman"/>
      <w:lang w:eastAsia="en-GB"/>
    </w:rPr>
  </w:style>
  <w:style w:type="paragraph" w:customStyle="1" w:styleId="Titre21">
    <w:name w:val="Titre 21"/>
    <w:basedOn w:val="Normal"/>
    <w:next w:val="Normal"/>
    <w:uiPriority w:val="9"/>
    <w:unhideWhenUsed/>
    <w:qFormat/>
    <w:rsid w:val="004A226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/>
    </w:rPr>
  </w:style>
  <w:style w:type="paragraph" w:styleId="Rvision">
    <w:name w:val="Revision"/>
    <w:uiPriority w:val="99"/>
    <w:semiHidden/>
    <w:qFormat/>
    <w:rsid w:val="009A3A45"/>
  </w:style>
  <w:style w:type="table" w:styleId="Grilledutableau">
    <w:name w:val="Table Grid"/>
    <w:basedOn w:val="TableauNormal"/>
    <w:uiPriority w:val="39"/>
    <w:rsid w:val="00413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C018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C01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nu.org/licenses/quick-guide-gplv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E449-0251-41C7-8CA7-64C12147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dc:description/>
  <cp:lastModifiedBy>Alan</cp:lastModifiedBy>
  <cp:revision>414</cp:revision>
  <cp:lastPrinted>2017-02-24T01:01:00Z</cp:lastPrinted>
  <dcterms:created xsi:type="dcterms:W3CDTF">2017-02-08T16:15:00Z</dcterms:created>
  <dcterms:modified xsi:type="dcterms:W3CDTF">2017-03-06T09:15:00Z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